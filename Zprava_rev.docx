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C387" w14:textId="77777777" w:rsidR="009D1DEE" w:rsidRPr="007E0C15" w:rsidRDefault="009D1DEE">
      <w:pPr>
        <w:rPr>
          <w:lang w:val="cs-CZ"/>
        </w:rPr>
      </w:pPr>
    </w:p>
    <w:p w14:paraId="4074C525" w14:textId="77777777" w:rsidR="009D1DEE" w:rsidRPr="00B059D3" w:rsidRDefault="009D1DEE">
      <w:pPr>
        <w:rPr>
          <w:lang w:val="cs-CZ"/>
        </w:rPr>
      </w:pPr>
    </w:p>
    <w:p w14:paraId="5ABBF1A2" w14:textId="66AE58F7" w:rsidR="009D1DEE" w:rsidRPr="00B059D3" w:rsidRDefault="009D1DEE">
      <w:pPr>
        <w:rPr>
          <w:lang w:val="cs-CZ"/>
        </w:rPr>
      </w:pPr>
    </w:p>
    <w:p w14:paraId="4997F856" w14:textId="661ED7B4" w:rsidR="00F1008A" w:rsidRPr="00B059D3" w:rsidRDefault="00F1008A">
      <w:pPr>
        <w:rPr>
          <w:lang w:val="cs-CZ"/>
        </w:rPr>
      </w:pPr>
    </w:p>
    <w:p w14:paraId="4845F3C6" w14:textId="06DA6A6C" w:rsidR="00F1008A" w:rsidRPr="00B059D3" w:rsidRDefault="00F1008A">
      <w:pPr>
        <w:rPr>
          <w:lang w:val="cs-CZ"/>
        </w:rPr>
      </w:pPr>
    </w:p>
    <w:p w14:paraId="04317499" w14:textId="7852D05E" w:rsidR="00C67859" w:rsidRPr="00B059D3" w:rsidRDefault="00C67859">
      <w:pPr>
        <w:rPr>
          <w:lang w:val="cs-CZ"/>
        </w:rPr>
      </w:pPr>
    </w:p>
    <w:p w14:paraId="1C10AE98" w14:textId="70C355AD" w:rsidR="00C67859" w:rsidRDefault="00C67859">
      <w:pPr>
        <w:rPr>
          <w:lang w:val="cs-CZ"/>
        </w:rPr>
      </w:pPr>
    </w:p>
    <w:p w14:paraId="10BABD32" w14:textId="77777777" w:rsidR="006D0285" w:rsidRPr="00B059D3" w:rsidRDefault="006D0285">
      <w:pPr>
        <w:rPr>
          <w:lang w:val="cs-CZ"/>
        </w:rPr>
      </w:pPr>
    </w:p>
    <w:p w14:paraId="7731C1D8" w14:textId="77777777" w:rsidR="00A343D9" w:rsidRPr="00B059D3" w:rsidRDefault="00A343D9">
      <w:pPr>
        <w:rPr>
          <w:lang w:val="cs-CZ"/>
        </w:rPr>
      </w:pPr>
    </w:p>
    <w:p w14:paraId="4AE66E2F" w14:textId="77777777" w:rsidR="00196C8F" w:rsidRPr="00B059D3" w:rsidRDefault="00196C8F">
      <w:pPr>
        <w:rPr>
          <w:lang w:val="cs-CZ"/>
        </w:rPr>
      </w:pPr>
    </w:p>
    <w:p w14:paraId="051DDE84" w14:textId="3AFB0011" w:rsidR="00196C8F" w:rsidRPr="00B059D3" w:rsidRDefault="0042075D" w:rsidP="002F5C49">
      <w:pPr>
        <w:jc w:val="center"/>
        <w:rPr>
          <w:sz w:val="24"/>
          <w:lang w:val="cs-CZ"/>
        </w:rPr>
      </w:pPr>
      <w:r w:rsidRPr="00B059D3">
        <w:rPr>
          <w:rFonts w:cs="Arial"/>
          <w:b/>
          <w:sz w:val="40"/>
          <w:lang w:val="cs-CZ"/>
        </w:rPr>
        <w:fldChar w:fldCharType="begin"/>
      </w:r>
      <w:r w:rsidRPr="00B059D3">
        <w:rPr>
          <w:rFonts w:cs="Arial"/>
          <w:b/>
          <w:sz w:val="40"/>
          <w:lang w:val="cs-CZ"/>
        </w:rPr>
        <w:instrText xml:space="preserve"> DOCPROPERTY  Document_name  \* MERGEFORMAT </w:instrText>
      </w:r>
      <w:r w:rsidRPr="00B059D3">
        <w:rPr>
          <w:rFonts w:cs="Arial"/>
          <w:b/>
          <w:sz w:val="40"/>
          <w:lang w:val="cs-CZ"/>
        </w:rPr>
        <w:fldChar w:fldCharType="separate"/>
      </w:r>
      <w:r w:rsidR="00930DAB">
        <w:rPr>
          <w:rFonts w:cs="Arial"/>
          <w:b/>
          <w:sz w:val="40"/>
          <w:lang w:val="cs-CZ"/>
        </w:rPr>
        <w:t>Závěrečná zpráva</w:t>
      </w:r>
      <w:r w:rsidRPr="00B059D3">
        <w:rPr>
          <w:rFonts w:cs="Arial"/>
          <w:b/>
          <w:sz w:val="40"/>
          <w:lang w:val="cs-CZ"/>
        </w:rPr>
        <w:fldChar w:fldCharType="end"/>
      </w:r>
    </w:p>
    <w:p w14:paraId="65EE0E78" w14:textId="77777777" w:rsidR="00196C8F" w:rsidRPr="00B059D3" w:rsidRDefault="00196C8F">
      <w:pPr>
        <w:rPr>
          <w:lang w:val="cs-CZ"/>
        </w:rPr>
      </w:pPr>
    </w:p>
    <w:p w14:paraId="78AE0B59" w14:textId="77777777" w:rsidR="00196C8F" w:rsidRPr="00B059D3" w:rsidRDefault="00196C8F">
      <w:pPr>
        <w:rPr>
          <w:lang w:val="cs-CZ"/>
        </w:rPr>
      </w:pPr>
    </w:p>
    <w:p w14:paraId="51308F73" w14:textId="4706CE37" w:rsidR="00A343D9" w:rsidRPr="00B059D3" w:rsidRDefault="00A343D9">
      <w:pPr>
        <w:rPr>
          <w:lang w:val="cs-CZ"/>
        </w:rPr>
      </w:pPr>
    </w:p>
    <w:p w14:paraId="6B21FB61" w14:textId="11B5AB8E" w:rsidR="00C67859" w:rsidRPr="00B059D3" w:rsidRDefault="00C67859">
      <w:pPr>
        <w:rPr>
          <w:lang w:val="cs-CZ"/>
        </w:rPr>
      </w:pPr>
    </w:p>
    <w:p w14:paraId="01832F0C" w14:textId="77777777" w:rsidR="00C67859" w:rsidRPr="00B059D3" w:rsidRDefault="00C67859">
      <w:pPr>
        <w:rPr>
          <w:lang w:val="cs-CZ"/>
        </w:rPr>
      </w:pPr>
    </w:p>
    <w:p w14:paraId="4EFC0325" w14:textId="77777777" w:rsidR="00A343D9" w:rsidRPr="00B059D3" w:rsidRDefault="00A343D9">
      <w:pPr>
        <w:rPr>
          <w:lang w:val="cs-CZ"/>
        </w:rPr>
      </w:pPr>
    </w:p>
    <w:p w14:paraId="35119083" w14:textId="77777777" w:rsidR="00A343D9" w:rsidRPr="00B059D3" w:rsidRDefault="00A343D9">
      <w:pPr>
        <w:rPr>
          <w:lang w:val="cs-CZ"/>
        </w:rPr>
      </w:pPr>
    </w:p>
    <w:p w14:paraId="7DE1C4E8" w14:textId="69102F6E" w:rsidR="00A343D9" w:rsidRPr="00B059D3" w:rsidRDefault="00A343D9">
      <w:pPr>
        <w:rPr>
          <w:lang w:val="cs-CZ"/>
        </w:rPr>
      </w:pPr>
    </w:p>
    <w:p w14:paraId="01FEC004" w14:textId="77777777" w:rsidR="006D0285" w:rsidRPr="00B059D3" w:rsidRDefault="006D0285">
      <w:pPr>
        <w:rPr>
          <w:lang w:val="cs-CZ"/>
        </w:rPr>
      </w:pPr>
    </w:p>
    <w:p w14:paraId="594BF7E2" w14:textId="77777777" w:rsidR="00A343D9" w:rsidRPr="00B059D3" w:rsidRDefault="00A343D9">
      <w:pPr>
        <w:rPr>
          <w:lang w:val="cs-C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7"/>
        <w:gridCol w:w="2274"/>
        <w:gridCol w:w="2280"/>
        <w:gridCol w:w="2807"/>
      </w:tblGrid>
      <w:tr w:rsidR="001C2454" w:rsidRPr="00B059D3" w14:paraId="6741C2FA" w14:textId="77777777" w:rsidTr="006D0285">
        <w:trPr>
          <w:trHeight w:val="227"/>
        </w:trPr>
        <w:tc>
          <w:tcPr>
            <w:tcW w:w="963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17FD4" w14:textId="66F8D7A4" w:rsidR="001C2454" w:rsidRPr="00B059D3" w:rsidRDefault="001C2454" w:rsidP="0067557D">
            <w:pPr>
              <w:spacing w:before="60" w:after="60"/>
              <w:jc w:val="center"/>
              <w:rPr>
                <w:b/>
                <w:lang w:val="cs-CZ"/>
              </w:rPr>
            </w:pPr>
          </w:p>
        </w:tc>
      </w:tr>
      <w:tr w:rsidR="004F0582" w:rsidRPr="00B059D3" w14:paraId="5B712C7F" w14:textId="77777777" w:rsidTr="006D0285">
        <w:tc>
          <w:tcPr>
            <w:tcW w:w="2277" w:type="dxa"/>
            <w:tcBorders>
              <w:top w:val="single" w:sz="4" w:space="0" w:color="auto"/>
            </w:tcBorders>
          </w:tcPr>
          <w:p w14:paraId="60E1DE4A" w14:textId="77777777" w:rsidR="004F0582" w:rsidRPr="00B059D3" w:rsidRDefault="004F0582">
            <w:pPr>
              <w:rPr>
                <w:lang w:val="cs-CZ"/>
              </w:rPr>
            </w:pPr>
          </w:p>
        </w:tc>
        <w:tc>
          <w:tcPr>
            <w:tcW w:w="4554" w:type="dxa"/>
            <w:gridSpan w:val="2"/>
            <w:tcBorders>
              <w:top w:val="single" w:sz="4" w:space="0" w:color="auto"/>
            </w:tcBorders>
            <w:vAlign w:val="center"/>
          </w:tcPr>
          <w:p w14:paraId="76E2CFEA" w14:textId="74463E00" w:rsidR="004F0582" w:rsidRPr="00B059D3" w:rsidRDefault="005551AF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 xml:space="preserve">                        </w:t>
            </w:r>
            <w:r w:rsidR="004F0582" w:rsidRPr="00B059D3">
              <w:rPr>
                <w:b/>
                <w:lang w:val="cs-CZ"/>
              </w:rPr>
              <w:t>Jméno</w:t>
            </w:r>
          </w:p>
        </w:tc>
        <w:tc>
          <w:tcPr>
            <w:tcW w:w="2807" w:type="dxa"/>
            <w:tcBorders>
              <w:top w:val="single" w:sz="4" w:space="0" w:color="auto"/>
            </w:tcBorders>
            <w:vAlign w:val="center"/>
          </w:tcPr>
          <w:p w14:paraId="764F4E06" w14:textId="6E8D5040" w:rsidR="004F0582" w:rsidRPr="00B059D3" w:rsidRDefault="004F0582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Datum</w:t>
            </w:r>
          </w:p>
        </w:tc>
      </w:tr>
      <w:tr w:rsidR="00702206" w:rsidRPr="00B059D3" w14:paraId="2C1642F0" w14:textId="77777777" w:rsidTr="006D0285">
        <w:trPr>
          <w:trHeight w:val="340"/>
        </w:trPr>
        <w:tc>
          <w:tcPr>
            <w:tcW w:w="2277" w:type="dxa"/>
          </w:tcPr>
          <w:p w14:paraId="1FC4E8C5" w14:textId="6BFE8193" w:rsidR="00702206" w:rsidRPr="00B059D3" w:rsidRDefault="00C67859" w:rsidP="007D1959">
            <w:pPr>
              <w:pStyle w:val="Tabulkavod"/>
              <w:rPr>
                <w:lang w:val="cs-CZ"/>
              </w:rPr>
            </w:pPr>
            <w:r w:rsidRPr="00B059D3">
              <w:rPr>
                <w:snapToGrid w:val="0"/>
                <w:lang w:val="cs-CZ"/>
              </w:rPr>
              <w:t>Autor</w:t>
            </w:r>
            <w:r w:rsidR="00702206" w:rsidRPr="00B059D3">
              <w:rPr>
                <w:snapToGrid w:val="0"/>
                <w:lang w:val="cs-CZ"/>
              </w:rPr>
              <w:t>:</w:t>
            </w:r>
          </w:p>
        </w:tc>
        <w:tc>
          <w:tcPr>
            <w:tcW w:w="2274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0227EDE" w14:textId="57D58D89" w:rsidR="001C2454" w:rsidRPr="00B059D3" w:rsidRDefault="001C2454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bottom w:val="single" w:sz="4" w:space="0" w:color="D9D9D9" w:themeColor="background1" w:themeShade="D9"/>
            </w:tcBorders>
          </w:tcPr>
          <w:p w14:paraId="2669F86C" w14:textId="624AF673" w:rsidR="00702206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t>Dmitrii Semenov</w:t>
            </w:r>
          </w:p>
        </w:tc>
        <w:tc>
          <w:tcPr>
            <w:tcW w:w="2807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A6BFEAE" w14:textId="2DFCDA43" w:rsidR="00702206" w:rsidRPr="00B059D3" w:rsidRDefault="007C00FB" w:rsidP="0042075D">
            <w:pPr>
              <w:pStyle w:val="Tabulkavod"/>
              <w:jc w:val="center"/>
              <w:rPr>
                <w:lang w:val="cs-CZ"/>
              </w:rPr>
            </w:pPr>
            <w:r>
              <w:rPr>
                <w:lang w:val="cs-CZ"/>
              </w:rPr>
              <w:t>22</w:t>
            </w:r>
            <w:r w:rsidR="005551AF">
              <w:rPr>
                <w:lang w:val="cs-CZ"/>
              </w:rPr>
              <w:t>.1</w:t>
            </w:r>
            <w:r>
              <w:rPr>
                <w:lang w:val="cs-CZ"/>
              </w:rPr>
              <w:t>2</w:t>
            </w:r>
            <w:r w:rsidR="005551AF">
              <w:rPr>
                <w:lang w:val="cs-CZ"/>
              </w:rPr>
              <w:t>.2023</w:t>
            </w:r>
          </w:p>
        </w:tc>
      </w:tr>
      <w:tr w:rsidR="006D0285" w:rsidRPr="00B059D3" w14:paraId="6E0AF3B9" w14:textId="77777777" w:rsidTr="006D0285">
        <w:trPr>
          <w:trHeight w:val="340"/>
        </w:trPr>
        <w:tc>
          <w:tcPr>
            <w:tcW w:w="2277" w:type="dxa"/>
          </w:tcPr>
          <w:p w14:paraId="576FB18C" w14:textId="5E46A774" w:rsidR="006D0285" w:rsidRPr="00B059D3" w:rsidRDefault="006D0285" w:rsidP="007D1959">
            <w:pPr>
              <w:pStyle w:val="Tabulkavod"/>
              <w:rPr>
                <w:lang w:val="cs-CZ"/>
              </w:rPr>
            </w:pPr>
          </w:p>
        </w:tc>
        <w:tc>
          <w:tcPr>
            <w:tcW w:w="227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2FB1EB3" w14:textId="3D13287C" w:rsidR="006D0285" w:rsidRPr="00B059D3" w:rsidRDefault="006D0285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6D5A6E0" w14:textId="4A77D72B" w:rsidR="006D0285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rPr>
                <w:lang w:val="cs-CZ"/>
              </w:rPr>
              <w:t>Viktor Cejnek</w:t>
            </w:r>
          </w:p>
        </w:tc>
        <w:tc>
          <w:tcPr>
            <w:tcW w:w="280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D6F9DF0" w14:textId="26DBE00B" w:rsidR="006D0285" w:rsidRPr="00B059D3" w:rsidRDefault="007C00FB" w:rsidP="0042075D">
            <w:pPr>
              <w:pStyle w:val="Tabulkavod"/>
              <w:jc w:val="center"/>
              <w:rPr>
                <w:color w:val="000080"/>
                <w:lang w:val="cs-CZ"/>
              </w:rPr>
            </w:pPr>
            <w:r>
              <w:rPr>
                <w:color w:val="000000" w:themeColor="text1"/>
                <w:lang w:val="cs-CZ"/>
              </w:rPr>
              <w:t>22</w:t>
            </w:r>
            <w:r w:rsidR="005551AF" w:rsidRPr="005551AF">
              <w:rPr>
                <w:color w:val="000000" w:themeColor="text1"/>
                <w:lang w:val="cs-CZ"/>
              </w:rPr>
              <w:t>.1</w:t>
            </w:r>
            <w:r>
              <w:rPr>
                <w:color w:val="000000" w:themeColor="text1"/>
                <w:lang w:val="cs-CZ"/>
              </w:rPr>
              <w:t>2</w:t>
            </w:r>
            <w:r w:rsidR="005551AF" w:rsidRPr="005551AF">
              <w:rPr>
                <w:color w:val="000000" w:themeColor="text1"/>
                <w:lang w:val="cs-CZ"/>
              </w:rPr>
              <w:t>.2023</w:t>
            </w:r>
          </w:p>
        </w:tc>
      </w:tr>
    </w:tbl>
    <w:p w14:paraId="27141C91" w14:textId="77777777" w:rsidR="00A61307" w:rsidRPr="00B059D3" w:rsidRDefault="00A61307" w:rsidP="00C14FC5">
      <w:pPr>
        <w:pStyle w:val="Nadpis1mimoobsah"/>
        <w:rPr>
          <w:lang w:val="cs-CZ"/>
        </w:rPr>
      </w:pPr>
      <w:bookmarkStart w:id="0" w:name="_Ref154177814"/>
      <w:r w:rsidRPr="00B059D3">
        <w:rPr>
          <w:lang w:val="cs-CZ"/>
        </w:rPr>
        <w:lastRenderedPageBreak/>
        <w:t>document change log</w:t>
      </w:r>
      <w:bookmarkEnd w:id="0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816"/>
        <w:gridCol w:w="1318"/>
        <w:gridCol w:w="1400"/>
        <w:gridCol w:w="1269"/>
        <w:gridCol w:w="4825"/>
      </w:tblGrid>
      <w:tr w:rsidR="006D0285" w:rsidRPr="00B059D3" w14:paraId="091F97DE" w14:textId="77777777" w:rsidTr="00612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49989DAC" w14:textId="6F1D8A2C" w:rsidR="00A61307" w:rsidRPr="00B059D3" w:rsidRDefault="006D0285" w:rsidP="006D0285">
            <w:pPr>
              <w:rPr>
                <w:lang w:val="cs-CZ"/>
              </w:rPr>
            </w:pPr>
            <w:r>
              <w:rPr>
                <w:lang w:val="cs-CZ"/>
              </w:rPr>
              <w:t>Verze</w:t>
            </w:r>
          </w:p>
        </w:tc>
        <w:tc>
          <w:tcPr>
            <w:tcW w:w="1318" w:type="dxa"/>
          </w:tcPr>
          <w:p w14:paraId="7EE5B5C2" w14:textId="6BC53B0B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Dat</w:t>
            </w:r>
            <w:r w:rsidR="006D0285">
              <w:rPr>
                <w:lang w:val="cs-CZ"/>
              </w:rPr>
              <w:t>um</w:t>
            </w:r>
          </w:p>
        </w:tc>
        <w:tc>
          <w:tcPr>
            <w:tcW w:w="1400" w:type="dxa"/>
          </w:tcPr>
          <w:p w14:paraId="4D7AD15B" w14:textId="08770FA8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Autor</w:t>
            </w:r>
          </w:p>
        </w:tc>
        <w:tc>
          <w:tcPr>
            <w:tcW w:w="1269" w:type="dxa"/>
          </w:tcPr>
          <w:p w14:paraId="7BBE6FE3" w14:textId="63A58266" w:rsidR="00A61307" w:rsidRPr="00B059D3" w:rsidRDefault="006D0285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Strany</w:t>
            </w:r>
          </w:p>
        </w:tc>
        <w:tc>
          <w:tcPr>
            <w:tcW w:w="4825" w:type="dxa"/>
          </w:tcPr>
          <w:p w14:paraId="53D763E1" w14:textId="25F46BD5" w:rsidR="00A61307" w:rsidRPr="00B059D3" w:rsidRDefault="006D0285" w:rsidP="006D028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Popis změn</w:t>
            </w:r>
          </w:p>
        </w:tc>
      </w:tr>
      <w:tr w:rsidR="006D0285" w:rsidRPr="00B059D3" w14:paraId="284CBE36" w14:textId="77777777" w:rsidTr="0061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1C11CD0F" w14:textId="77777777" w:rsidR="00A61307" w:rsidRPr="00B059D3" w:rsidRDefault="00A61307" w:rsidP="006D0285">
            <w:pPr>
              <w:jc w:val="center"/>
              <w:rPr>
                <w:lang w:val="cs-CZ"/>
              </w:rPr>
            </w:pPr>
            <w:r w:rsidRPr="00B059D3">
              <w:rPr>
                <w:lang w:val="cs-CZ"/>
              </w:rPr>
              <w:t>1.0</w:t>
            </w:r>
          </w:p>
        </w:tc>
        <w:tc>
          <w:tcPr>
            <w:tcW w:w="1318" w:type="dxa"/>
          </w:tcPr>
          <w:p w14:paraId="71F46EC5" w14:textId="2305EE6E" w:rsidR="00A61307" w:rsidRPr="00B059D3" w:rsidRDefault="007C00FB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22.12.2023</w:t>
            </w:r>
          </w:p>
        </w:tc>
        <w:tc>
          <w:tcPr>
            <w:tcW w:w="1400" w:type="dxa"/>
          </w:tcPr>
          <w:p w14:paraId="494A6FDB" w14:textId="743315B8" w:rsidR="00A61307" w:rsidRPr="00B059D3" w:rsidRDefault="007C00FB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DSem, VCej</w:t>
            </w:r>
          </w:p>
        </w:tc>
        <w:tc>
          <w:tcPr>
            <w:tcW w:w="1269" w:type="dxa"/>
          </w:tcPr>
          <w:p w14:paraId="47B1FACD" w14:textId="1F58DCFF" w:rsidR="00A61307" w:rsidRPr="00B059D3" w:rsidRDefault="006D0285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Všechny</w:t>
            </w:r>
          </w:p>
        </w:tc>
        <w:tc>
          <w:tcPr>
            <w:tcW w:w="4825" w:type="dxa"/>
          </w:tcPr>
          <w:p w14:paraId="11EF66F0" w14:textId="6ED70EC8" w:rsidR="00A61307" w:rsidRPr="00B059D3" w:rsidRDefault="006D0285" w:rsidP="006D02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První verze</w:t>
            </w:r>
          </w:p>
        </w:tc>
      </w:tr>
    </w:tbl>
    <w:p w14:paraId="16BFC5AA" w14:textId="77777777" w:rsidR="00A61307" w:rsidRPr="00B059D3" w:rsidRDefault="00A61307" w:rsidP="00F1008A">
      <w:pPr>
        <w:rPr>
          <w:lang w:val="cs-CZ"/>
        </w:rPr>
      </w:pPr>
    </w:p>
    <w:p w14:paraId="560EC487" w14:textId="77777777" w:rsidR="0042075D" w:rsidRPr="00B059D3" w:rsidRDefault="0042075D">
      <w:pPr>
        <w:rPr>
          <w:b/>
          <w:caps/>
          <w:sz w:val="28"/>
          <w:lang w:val="cs-CZ"/>
        </w:rPr>
      </w:pPr>
      <w:r w:rsidRPr="00B059D3">
        <w:rPr>
          <w:lang w:val="cs-CZ"/>
        </w:rPr>
        <w:br w:type="page"/>
      </w:r>
    </w:p>
    <w:p w14:paraId="0F964A9C" w14:textId="08F81929" w:rsidR="00A61307" w:rsidRPr="00B059D3" w:rsidRDefault="00C67859" w:rsidP="00C14FC5">
      <w:pPr>
        <w:pStyle w:val="Nadpis1mimoobsah"/>
        <w:rPr>
          <w:lang w:val="cs-CZ"/>
        </w:rPr>
      </w:pPr>
      <w:r w:rsidRPr="00B059D3">
        <w:rPr>
          <w:lang w:val="cs-CZ"/>
        </w:rPr>
        <w:lastRenderedPageBreak/>
        <w:t>Obsah</w:t>
      </w:r>
    </w:p>
    <w:p w14:paraId="5AA50B28" w14:textId="6BC272E5" w:rsidR="001B0091" w:rsidRDefault="00BA5AD9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eastAsia="en-GB"/>
          <w14:ligatures w14:val="standardContextual"/>
        </w:rPr>
      </w:pPr>
      <w:r w:rsidRPr="00B059D3">
        <w:rPr>
          <w:b/>
          <w:bCs/>
          <w:lang w:val="cs-CZ"/>
        </w:rPr>
        <w:fldChar w:fldCharType="begin"/>
      </w:r>
      <w:r w:rsidRPr="00B059D3">
        <w:rPr>
          <w:b/>
          <w:bCs/>
          <w:lang w:val="cs-CZ"/>
        </w:rPr>
        <w:instrText xml:space="preserve"> TOC \o "1-3" \h \z \u </w:instrText>
      </w:r>
      <w:r w:rsidRPr="00B059D3">
        <w:rPr>
          <w:b/>
          <w:bCs/>
          <w:lang w:val="cs-CZ"/>
        </w:rPr>
        <w:fldChar w:fldCharType="separate"/>
      </w:r>
      <w:hyperlink w:anchor="_Toc154211210" w:history="1">
        <w:r w:rsidR="001B0091" w:rsidRPr="004406CE">
          <w:rPr>
            <w:rStyle w:val="Hyperlink"/>
            <w:noProof/>
            <w:lang w:val="cs-CZ"/>
          </w:rPr>
          <w:t>1</w:t>
        </w:r>
        <w:r w:rsidR="001B0091"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Úvod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_Toc154211210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5</w:t>
        </w:r>
        <w:r w:rsidR="001B0091">
          <w:rPr>
            <w:noProof/>
            <w:webHidden/>
          </w:rPr>
          <w:fldChar w:fldCharType="end"/>
        </w:r>
      </w:hyperlink>
    </w:p>
    <w:p w14:paraId="08A9D906" w14:textId="6C55DCA0" w:rsidR="001B0091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11" w:history="1">
        <w:r w:rsidR="001B0091" w:rsidRPr="004406CE">
          <w:rPr>
            <w:rStyle w:val="Hyperlink"/>
            <w:noProof/>
            <w:lang w:val="cs-CZ"/>
          </w:rPr>
          <w:t>2</w:t>
        </w:r>
        <w:r w:rsidR="001B0091"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Aplikovatelné a Odkazované dokumenty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_Toc154211211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6</w:t>
        </w:r>
        <w:r w:rsidR="001B0091">
          <w:rPr>
            <w:noProof/>
            <w:webHidden/>
          </w:rPr>
          <w:fldChar w:fldCharType="end"/>
        </w:r>
      </w:hyperlink>
    </w:p>
    <w:p w14:paraId="76F76656" w14:textId="3BCD72A1" w:rsidR="001B0091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12" w:history="1">
        <w:r w:rsidR="001B0091" w:rsidRPr="004406CE">
          <w:rPr>
            <w:rStyle w:val="Hyperlink"/>
            <w:noProof/>
            <w:lang w:val="cs-CZ"/>
          </w:rPr>
          <w:t>2.1</w:t>
        </w:r>
        <w:r w:rsidR="001B0091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Seznam aplikovatelných dokumentů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_Toc154211212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6</w:t>
        </w:r>
        <w:r w:rsidR="001B0091">
          <w:rPr>
            <w:noProof/>
            <w:webHidden/>
          </w:rPr>
          <w:fldChar w:fldCharType="end"/>
        </w:r>
      </w:hyperlink>
    </w:p>
    <w:p w14:paraId="0C1DE310" w14:textId="67C5DB7B" w:rsidR="001B0091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13" w:history="1">
        <w:r w:rsidR="001B0091" w:rsidRPr="004406CE">
          <w:rPr>
            <w:rStyle w:val="Hyperlink"/>
            <w:noProof/>
            <w:lang w:val="cs-CZ"/>
          </w:rPr>
          <w:t>2.2</w:t>
        </w:r>
        <w:r w:rsidR="001B0091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Seznam odkazovaných dokumentů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_Toc154211213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6</w:t>
        </w:r>
        <w:r w:rsidR="001B0091">
          <w:rPr>
            <w:noProof/>
            <w:webHidden/>
          </w:rPr>
          <w:fldChar w:fldCharType="end"/>
        </w:r>
      </w:hyperlink>
    </w:p>
    <w:p w14:paraId="719C8CFD" w14:textId="6ACFF554" w:rsidR="001B0091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14" w:history="1">
        <w:r w:rsidR="001B0091" w:rsidRPr="004406CE">
          <w:rPr>
            <w:rStyle w:val="Hyperlink"/>
            <w:noProof/>
            <w:lang w:val="cs-CZ"/>
          </w:rPr>
          <w:t>3</w:t>
        </w:r>
        <w:r w:rsidR="001B0091"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Definice a seznam zkratek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_Toc154211214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7</w:t>
        </w:r>
        <w:r w:rsidR="001B0091">
          <w:rPr>
            <w:noProof/>
            <w:webHidden/>
          </w:rPr>
          <w:fldChar w:fldCharType="end"/>
        </w:r>
      </w:hyperlink>
    </w:p>
    <w:p w14:paraId="1DD9BE3F" w14:textId="698D3A55" w:rsidR="001B0091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15" w:history="1">
        <w:r w:rsidR="001B0091" w:rsidRPr="004406CE">
          <w:rPr>
            <w:rStyle w:val="Hyperlink"/>
            <w:noProof/>
            <w:lang w:val="cs-CZ"/>
          </w:rPr>
          <w:t>3.1</w:t>
        </w:r>
        <w:r w:rsidR="001B0091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Definice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_Toc154211215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7</w:t>
        </w:r>
        <w:r w:rsidR="001B0091">
          <w:rPr>
            <w:noProof/>
            <w:webHidden/>
          </w:rPr>
          <w:fldChar w:fldCharType="end"/>
        </w:r>
      </w:hyperlink>
    </w:p>
    <w:p w14:paraId="456445C9" w14:textId="466CBEF5" w:rsidR="001B0091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16" w:history="1">
        <w:r w:rsidR="001B0091" w:rsidRPr="004406CE">
          <w:rPr>
            <w:rStyle w:val="Hyperlink"/>
            <w:noProof/>
            <w:lang w:val="cs-CZ"/>
          </w:rPr>
          <w:t>3.2</w:t>
        </w:r>
        <w:r w:rsidR="001B0091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Aktivní hodnota signálu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_Toc154211216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7</w:t>
        </w:r>
        <w:r w:rsidR="001B0091">
          <w:rPr>
            <w:noProof/>
            <w:webHidden/>
          </w:rPr>
          <w:fldChar w:fldCharType="end"/>
        </w:r>
      </w:hyperlink>
    </w:p>
    <w:p w14:paraId="32D61420" w14:textId="1D05D764" w:rsidR="001B0091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17" w:history="1">
        <w:r w:rsidR="001B0091" w:rsidRPr="004406CE">
          <w:rPr>
            <w:rStyle w:val="Hyperlink"/>
            <w:noProof/>
            <w:lang w:val="cs-CZ"/>
          </w:rPr>
          <w:t>3.3</w:t>
        </w:r>
        <w:r w:rsidR="001B0091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Psaní čísel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_Toc154211217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7</w:t>
        </w:r>
        <w:r w:rsidR="001B0091">
          <w:rPr>
            <w:noProof/>
            <w:webHidden/>
          </w:rPr>
          <w:fldChar w:fldCharType="end"/>
        </w:r>
      </w:hyperlink>
    </w:p>
    <w:p w14:paraId="59CEDCE0" w14:textId="7272782E" w:rsidR="001B0091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18" w:history="1">
        <w:r w:rsidR="001B0091" w:rsidRPr="004406CE">
          <w:rPr>
            <w:rStyle w:val="Hyperlink"/>
            <w:noProof/>
            <w:lang w:val="cs-CZ"/>
          </w:rPr>
          <w:t>3.4</w:t>
        </w:r>
        <w:r w:rsidR="001B0091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Jednotky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_Toc154211218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7</w:t>
        </w:r>
        <w:r w:rsidR="001B0091">
          <w:rPr>
            <w:noProof/>
            <w:webHidden/>
          </w:rPr>
          <w:fldChar w:fldCharType="end"/>
        </w:r>
      </w:hyperlink>
    </w:p>
    <w:p w14:paraId="6FFC61A0" w14:textId="33197D5E" w:rsidR="001B0091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19" w:history="1">
        <w:r w:rsidR="001B0091" w:rsidRPr="004406CE">
          <w:rPr>
            <w:rStyle w:val="Hyperlink"/>
            <w:noProof/>
            <w:lang w:val="cs-CZ"/>
          </w:rPr>
          <w:t>3.5</w:t>
        </w:r>
        <w:r w:rsidR="001B0091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Zkratky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_Toc154211219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7</w:t>
        </w:r>
        <w:r w:rsidR="001B0091">
          <w:rPr>
            <w:noProof/>
            <w:webHidden/>
          </w:rPr>
          <w:fldChar w:fldCharType="end"/>
        </w:r>
      </w:hyperlink>
    </w:p>
    <w:p w14:paraId="403A38AD" w14:textId="17D09D4C" w:rsidR="001B0091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20" w:history="1">
        <w:r w:rsidR="001B0091" w:rsidRPr="004406CE">
          <w:rPr>
            <w:rStyle w:val="Hyperlink"/>
            <w:noProof/>
            <w:lang w:val="cs-CZ"/>
          </w:rPr>
          <w:t>4</w:t>
        </w:r>
        <w:r w:rsidR="001B0091"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Představení projektu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_Toc154211220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8</w:t>
        </w:r>
        <w:r w:rsidR="001B0091">
          <w:rPr>
            <w:noProof/>
            <w:webHidden/>
          </w:rPr>
          <w:fldChar w:fldCharType="end"/>
        </w:r>
      </w:hyperlink>
    </w:p>
    <w:p w14:paraId="149D20F0" w14:textId="00A77B02" w:rsidR="001B0091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21" w:history="1">
        <w:r w:rsidR="001B0091" w:rsidRPr="004406CE">
          <w:rPr>
            <w:rStyle w:val="Hyperlink"/>
            <w:noProof/>
            <w:lang w:val="cs-CZ"/>
          </w:rPr>
          <w:t>5</w:t>
        </w:r>
        <w:r w:rsidR="001B0091"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Plán vývoje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_Toc154211221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9</w:t>
        </w:r>
        <w:r w:rsidR="001B0091">
          <w:rPr>
            <w:noProof/>
            <w:webHidden/>
          </w:rPr>
          <w:fldChar w:fldCharType="end"/>
        </w:r>
      </w:hyperlink>
    </w:p>
    <w:p w14:paraId="6B0553BA" w14:textId="6625B173" w:rsidR="001B0091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22" w:history="1">
        <w:r w:rsidR="001B0091" w:rsidRPr="004406CE">
          <w:rPr>
            <w:rStyle w:val="Hyperlink"/>
            <w:noProof/>
            <w:lang w:val="cs-CZ"/>
          </w:rPr>
          <w:t>6</w:t>
        </w:r>
        <w:r w:rsidR="001B0091"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Popis Návrhu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_Toc154211222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10</w:t>
        </w:r>
        <w:r w:rsidR="001B0091">
          <w:rPr>
            <w:noProof/>
            <w:webHidden/>
          </w:rPr>
          <w:fldChar w:fldCharType="end"/>
        </w:r>
      </w:hyperlink>
    </w:p>
    <w:p w14:paraId="4669FDC8" w14:textId="356718B5" w:rsidR="001B0091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23" w:history="1">
        <w:r w:rsidR="001B0091" w:rsidRPr="004406CE">
          <w:rPr>
            <w:rStyle w:val="Hyperlink"/>
            <w:noProof/>
            <w:lang w:val="cs-CZ"/>
          </w:rPr>
          <w:t>7</w:t>
        </w:r>
        <w:r w:rsidR="001B0091"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Verifikační Plán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_Toc154211223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11</w:t>
        </w:r>
        <w:r w:rsidR="001B0091">
          <w:rPr>
            <w:noProof/>
            <w:webHidden/>
          </w:rPr>
          <w:fldChar w:fldCharType="end"/>
        </w:r>
      </w:hyperlink>
    </w:p>
    <w:p w14:paraId="6B39BB31" w14:textId="730016FE" w:rsidR="001B0091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24" w:history="1">
        <w:r w:rsidR="001B0091" w:rsidRPr="004406CE">
          <w:rPr>
            <w:rStyle w:val="Hyperlink"/>
            <w:noProof/>
            <w:lang w:val="cs-CZ"/>
          </w:rPr>
          <w:t>7.1</w:t>
        </w:r>
        <w:r w:rsidR="001B0091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Verifikační matice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_Toc154211224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11</w:t>
        </w:r>
        <w:r w:rsidR="001B0091">
          <w:rPr>
            <w:noProof/>
            <w:webHidden/>
          </w:rPr>
          <w:fldChar w:fldCharType="end"/>
        </w:r>
      </w:hyperlink>
    </w:p>
    <w:p w14:paraId="20CF4954" w14:textId="6A361082" w:rsidR="001B0091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25" w:history="1">
        <w:r w:rsidR="001B0091" w:rsidRPr="004406CE">
          <w:rPr>
            <w:rStyle w:val="Hyperlink"/>
            <w:noProof/>
            <w:lang w:val="cs-CZ"/>
          </w:rPr>
          <w:t>7.2</w:t>
        </w:r>
        <w:r w:rsidR="001B0091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Popis verifikačního prostředí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_Toc154211225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12</w:t>
        </w:r>
        <w:r w:rsidR="001B0091">
          <w:rPr>
            <w:noProof/>
            <w:webHidden/>
          </w:rPr>
          <w:fldChar w:fldCharType="end"/>
        </w:r>
      </w:hyperlink>
    </w:p>
    <w:p w14:paraId="4B3CDF07" w14:textId="3E7C9A7E" w:rsidR="001B0091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26" w:history="1">
        <w:r w:rsidR="001B0091" w:rsidRPr="004406CE">
          <w:rPr>
            <w:rStyle w:val="Hyperlink"/>
            <w:noProof/>
            <w:lang w:val="cs-CZ"/>
          </w:rPr>
          <w:t>7.3</w:t>
        </w:r>
        <w:r w:rsidR="001B0091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Verifikační testy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_Toc154211226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13</w:t>
        </w:r>
        <w:r w:rsidR="001B0091">
          <w:rPr>
            <w:noProof/>
            <w:webHidden/>
          </w:rPr>
          <w:fldChar w:fldCharType="end"/>
        </w:r>
      </w:hyperlink>
    </w:p>
    <w:p w14:paraId="7944DC44" w14:textId="4A82C058" w:rsidR="001B0091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27" w:history="1">
        <w:r w:rsidR="001B0091" w:rsidRPr="004406CE">
          <w:rPr>
            <w:rStyle w:val="Hyperlink"/>
            <w:noProof/>
            <w:lang w:val="cs-CZ"/>
          </w:rPr>
          <w:t>8</w:t>
        </w:r>
        <w:r w:rsidR="001B0091">
          <w:rPr>
            <w:rFonts w:asciiTheme="minorHAnsi" w:eastAsiaTheme="minorEastAsia" w:hAnsiTheme="minorHAnsi"/>
            <w:caps w:val="0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Výsledky implementace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_Toc154211227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17</w:t>
        </w:r>
        <w:r w:rsidR="001B0091">
          <w:rPr>
            <w:noProof/>
            <w:webHidden/>
          </w:rPr>
          <w:fldChar w:fldCharType="end"/>
        </w:r>
      </w:hyperlink>
    </w:p>
    <w:p w14:paraId="61C31CE7" w14:textId="4C8F615E" w:rsidR="001B0091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28" w:history="1">
        <w:r w:rsidR="001B0091" w:rsidRPr="004406CE">
          <w:rPr>
            <w:rStyle w:val="Hyperlink"/>
            <w:noProof/>
            <w:lang w:val="cs-CZ"/>
          </w:rPr>
          <w:t>8.1</w:t>
        </w:r>
        <w:r w:rsidR="001B0091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Základní informace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_Toc154211228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17</w:t>
        </w:r>
        <w:r w:rsidR="001B0091">
          <w:rPr>
            <w:noProof/>
            <w:webHidden/>
          </w:rPr>
          <w:fldChar w:fldCharType="end"/>
        </w:r>
      </w:hyperlink>
    </w:p>
    <w:p w14:paraId="1538C208" w14:textId="78F11953" w:rsidR="001B0091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29" w:history="1">
        <w:r w:rsidR="001B0091" w:rsidRPr="004406CE">
          <w:rPr>
            <w:rStyle w:val="Hyperlink"/>
            <w:noProof/>
            <w:lang w:val="cs-CZ"/>
          </w:rPr>
          <w:t>8.2</w:t>
        </w:r>
        <w:r w:rsidR="001B0091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Nastavení pro implementaci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_Toc154211229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17</w:t>
        </w:r>
        <w:r w:rsidR="001B0091">
          <w:rPr>
            <w:noProof/>
            <w:webHidden/>
          </w:rPr>
          <w:fldChar w:fldCharType="end"/>
        </w:r>
      </w:hyperlink>
    </w:p>
    <w:p w14:paraId="3D7866E7" w14:textId="78FB0F1D" w:rsidR="001B0091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30" w:history="1">
        <w:r w:rsidR="001B0091" w:rsidRPr="004406CE">
          <w:rPr>
            <w:rStyle w:val="Hyperlink"/>
            <w:noProof/>
            <w:lang w:val="cs-CZ"/>
          </w:rPr>
          <w:t>8.3</w:t>
        </w:r>
        <w:r w:rsidR="001B0091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Omezení implementace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_Toc154211230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19</w:t>
        </w:r>
        <w:r w:rsidR="001B0091">
          <w:rPr>
            <w:noProof/>
            <w:webHidden/>
          </w:rPr>
          <w:fldChar w:fldCharType="end"/>
        </w:r>
      </w:hyperlink>
    </w:p>
    <w:p w14:paraId="4F107605" w14:textId="248FEACD" w:rsidR="001B0091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31" w:history="1">
        <w:r w:rsidR="001B0091" w:rsidRPr="004406CE">
          <w:rPr>
            <w:rStyle w:val="Hyperlink"/>
            <w:noProof/>
            <w:lang w:val="cs-CZ"/>
          </w:rPr>
          <w:t>8.4</w:t>
        </w:r>
        <w:r w:rsidR="001B0091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en-GB"/>
            <w14:ligatures w14:val="standardContextual"/>
          </w:rPr>
          <w:tab/>
        </w:r>
        <w:r w:rsidR="001B0091" w:rsidRPr="004406CE">
          <w:rPr>
            <w:rStyle w:val="Hyperlink"/>
            <w:noProof/>
            <w:lang w:val="cs-CZ"/>
          </w:rPr>
          <w:t>Stavový automat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_Toc154211231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19</w:t>
        </w:r>
        <w:r w:rsidR="001B0091">
          <w:rPr>
            <w:noProof/>
            <w:webHidden/>
          </w:rPr>
          <w:fldChar w:fldCharType="end"/>
        </w:r>
      </w:hyperlink>
    </w:p>
    <w:p w14:paraId="4992DD99" w14:textId="458C904F" w:rsidR="0084088B" w:rsidRPr="00B059D3" w:rsidRDefault="00BA5AD9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224C0C74" w14:textId="1E03D9B5" w:rsidR="0084088B" w:rsidRPr="00B059D3" w:rsidRDefault="00142511" w:rsidP="00C14FC5">
      <w:pPr>
        <w:pStyle w:val="Nadpis1mimoobsah"/>
        <w:rPr>
          <w:lang w:val="cs-CZ"/>
        </w:rPr>
      </w:pPr>
      <w:r>
        <w:rPr>
          <w:lang w:val="cs-CZ"/>
        </w:rPr>
        <w:t>Seznam Obrázků</w:t>
      </w:r>
    </w:p>
    <w:p w14:paraId="219FB800" w14:textId="07584CBE" w:rsidR="001B0091" w:rsidRDefault="0042075D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\f F \h \z \c "Figure" </w:instrText>
      </w:r>
      <w:r w:rsidRPr="00B059D3">
        <w:rPr>
          <w:lang w:val="cs-CZ"/>
        </w:rPr>
        <w:fldChar w:fldCharType="separate"/>
      </w:r>
      <w:hyperlink w:anchor="_Toc154211232" w:history="1">
        <w:r w:rsidR="001B0091" w:rsidRPr="00221F75">
          <w:rPr>
            <w:rStyle w:val="Hyperlink"/>
            <w:noProof/>
            <w:lang w:val="cs-CZ"/>
          </w:rPr>
          <w:t>Obrázek 4</w:t>
        </w:r>
        <w:r w:rsidR="001B0091" w:rsidRPr="00221F75">
          <w:rPr>
            <w:rStyle w:val="Hyperlink"/>
            <w:noProof/>
            <w:lang w:val="cs-CZ"/>
          </w:rPr>
          <w:noBreakHyphen/>
          <w:t>1 Blokové schéma AAU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_Toc154211232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8</w:t>
        </w:r>
        <w:r w:rsidR="001B0091">
          <w:rPr>
            <w:noProof/>
            <w:webHidden/>
          </w:rPr>
          <w:fldChar w:fldCharType="end"/>
        </w:r>
      </w:hyperlink>
    </w:p>
    <w:p w14:paraId="07629346" w14:textId="2BB84F72" w:rsidR="001B0091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33" w:history="1">
        <w:r w:rsidR="001B0091" w:rsidRPr="00221F75">
          <w:rPr>
            <w:rStyle w:val="Hyperlink"/>
            <w:noProof/>
            <w:lang w:val="cs-CZ"/>
          </w:rPr>
          <w:t>Obrázek 5</w:t>
        </w:r>
        <w:r w:rsidR="001B0091" w:rsidRPr="00221F75">
          <w:rPr>
            <w:rStyle w:val="Hyperlink"/>
            <w:noProof/>
            <w:lang w:val="cs-CZ"/>
          </w:rPr>
          <w:noBreakHyphen/>
          <w:t>1 Vývojový diagram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_Toc154211233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9</w:t>
        </w:r>
        <w:r w:rsidR="001B0091">
          <w:rPr>
            <w:noProof/>
            <w:webHidden/>
          </w:rPr>
          <w:fldChar w:fldCharType="end"/>
        </w:r>
      </w:hyperlink>
    </w:p>
    <w:p w14:paraId="6BB88B8A" w14:textId="510A7029" w:rsidR="001B0091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34" w:history="1">
        <w:r w:rsidR="001B0091" w:rsidRPr="00221F75">
          <w:rPr>
            <w:rStyle w:val="Hyperlink"/>
            <w:noProof/>
            <w:lang w:val="cs-CZ"/>
          </w:rPr>
          <w:t>Obrázek 6</w:t>
        </w:r>
        <w:r w:rsidR="001B0091" w:rsidRPr="00221F75">
          <w:rPr>
            <w:rStyle w:val="Hyperlink"/>
            <w:noProof/>
            <w:lang w:val="cs-CZ"/>
          </w:rPr>
          <w:noBreakHyphen/>
          <w:t>1 Blokové schéma pomocné aritmetické jednotky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_Toc154211234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10</w:t>
        </w:r>
        <w:r w:rsidR="001B0091">
          <w:rPr>
            <w:noProof/>
            <w:webHidden/>
          </w:rPr>
          <w:fldChar w:fldCharType="end"/>
        </w:r>
      </w:hyperlink>
    </w:p>
    <w:p w14:paraId="21CE264B" w14:textId="1BBC13C5" w:rsidR="001B0091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35" w:history="1">
        <w:r w:rsidR="001B0091" w:rsidRPr="00221F75">
          <w:rPr>
            <w:rStyle w:val="Hyperlink"/>
            <w:noProof/>
            <w:lang w:val="cs-CZ"/>
          </w:rPr>
          <w:t>Obrázek 7</w:t>
        </w:r>
        <w:r w:rsidR="001B0091" w:rsidRPr="00221F75">
          <w:rPr>
            <w:rStyle w:val="Hyperlink"/>
            <w:noProof/>
            <w:lang w:val="cs-CZ"/>
          </w:rPr>
          <w:noBreakHyphen/>
          <w:t>1 Blokové schéma verifikačního prostředí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_Toc154211235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12</w:t>
        </w:r>
        <w:r w:rsidR="001B0091">
          <w:rPr>
            <w:noProof/>
            <w:webHidden/>
          </w:rPr>
          <w:fldChar w:fldCharType="end"/>
        </w:r>
      </w:hyperlink>
    </w:p>
    <w:p w14:paraId="73AD4176" w14:textId="7C9FDA24" w:rsidR="0042075D" w:rsidRPr="00B059D3" w:rsidRDefault="0042075D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58B552F6" w14:textId="2D39588B" w:rsidR="0084088B" w:rsidRPr="00B059D3" w:rsidRDefault="00142511" w:rsidP="0068384F">
      <w:pPr>
        <w:pStyle w:val="Nadpis1mimoobsah"/>
        <w:keepNext/>
        <w:keepLines/>
        <w:rPr>
          <w:lang w:val="cs-CZ"/>
        </w:rPr>
      </w:pPr>
      <w:r>
        <w:rPr>
          <w:lang w:val="cs-CZ"/>
        </w:rPr>
        <w:t>Seznam Tabulek</w:t>
      </w:r>
    </w:p>
    <w:p w14:paraId="2729A175" w14:textId="3656269A" w:rsidR="001B0091" w:rsidRDefault="0084088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\h \z \c "Table" </w:instrText>
      </w:r>
      <w:r w:rsidRPr="00B059D3">
        <w:rPr>
          <w:lang w:val="cs-CZ"/>
        </w:rPr>
        <w:fldChar w:fldCharType="separate"/>
      </w:r>
      <w:hyperlink w:anchor="_Toc154211236" w:history="1">
        <w:r w:rsidR="001B0091" w:rsidRPr="007C676F">
          <w:rPr>
            <w:rStyle w:val="Hyperlink"/>
            <w:noProof/>
            <w:lang w:val="cs-CZ"/>
          </w:rPr>
          <w:t>Table 2.1 Seznam aplikovatelných dokumentů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_Toc154211236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6</w:t>
        </w:r>
        <w:r w:rsidR="001B0091">
          <w:rPr>
            <w:noProof/>
            <w:webHidden/>
          </w:rPr>
          <w:fldChar w:fldCharType="end"/>
        </w:r>
      </w:hyperlink>
    </w:p>
    <w:p w14:paraId="0323D262" w14:textId="2D5DD4C7" w:rsidR="001B0091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37" w:history="1">
        <w:r w:rsidR="001B0091" w:rsidRPr="007C676F">
          <w:rPr>
            <w:rStyle w:val="Hyperlink"/>
            <w:noProof/>
            <w:lang w:val="cs-CZ"/>
          </w:rPr>
          <w:t>Table 2.2 Seznam odkazovaných dokumentů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_Toc154211237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6</w:t>
        </w:r>
        <w:r w:rsidR="001B0091">
          <w:rPr>
            <w:noProof/>
            <w:webHidden/>
          </w:rPr>
          <w:fldChar w:fldCharType="end"/>
        </w:r>
      </w:hyperlink>
    </w:p>
    <w:p w14:paraId="104ABB04" w14:textId="72759EFC" w:rsidR="001B0091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38" w:history="1">
        <w:r w:rsidR="001B0091" w:rsidRPr="007C676F">
          <w:rPr>
            <w:rStyle w:val="Hyperlink"/>
            <w:noProof/>
            <w:lang w:val="cs-CZ"/>
          </w:rPr>
          <w:t>Table 7.1 Verifikační matice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_Toc154211238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11</w:t>
        </w:r>
        <w:r w:rsidR="001B0091">
          <w:rPr>
            <w:noProof/>
            <w:webHidden/>
          </w:rPr>
          <w:fldChar w:fldCharType="end"/>
        </w:r>
      </w:hyperlink>
    </w:p>
    <w:p w14:paraId="1DF551E3" w14:textId="697C028B" w:rsidR="001B0091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39" w:history="1">
        <w:r w:rsidR="001B0091" w:rsidRPr="007C676F">
          <w:rPr>
            <w:rStyle w:val="Hyperlink"/>
            <w:noProof/>
            <w:lang w:val="cs-CZ"/>
          </w:rPr>
          <w:t>Table 8.1 Použité nástroje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_Toc154211239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17</w:t>
        </w:r>
        <w:r w:rsidR="001B0091">
          <w:rPr>
            <w:noProof/>
            <w:webHidden/>
          </w:rPr>
          <w:fldChar w:fldCharType="end"/>
        </w:r>
      </w:hyperlink>
    </w:p>
    <w:p w14:paraId="67533C3E" w14:textId="0F167FB0" w:rsidR="001B0091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40" w:history="1">
        <w:r w:rsidR="001B0091" w:rsidRPr="007C676F">
          <w:rPr>
            <w:rStyle w:val="Hyperlink"/>
            <w:noProof/>
          </w:rPr>
          <w:t xml:space="preserve">Table 8.2 </w:t>
        </w:r>
        <w:r w:rsidR="001B0091" w:rsidRPr="007C676F">
          <w:rPr>
            <w:rStyle w:val="Hyperlink"/>
            <w:noProof/>
            <w:lang w:val="cs-CZ"/>
          </w:rPr>
          <w:t>Využité zdroje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_Toc154211240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17</w:t>
        </w:r>
        <w:r w:rsidR="001B0091">
          <w:rPr>
            <w:noProof/>
            <w:webHidden/>
          </w:rPr>
          <w:fldChar w:fldCharType="end"/>
        </w:r>
      </w:hyperlink>
    </w:p>
    <w:p w14:paraId="7F3AFB00" w14:textId="5BE75187" w:rsidR="001B0091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41" w:history="1">
        <w:r w:rsidR="001B0091" w:rsidRPr="007C676F">
          <w:rPr>
            <w:rStyle w:val="Hyperlink"/>
            <w:noProof/>
            <w:lang w:val="cs-CZ"/>
          </w:rPr>
          <w:t>Table 8.3 Maximální frekvence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_Toc154211241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17</w:t>
        </w:r>
        <w:r w:rsidR="001B0091">
          <w:rPr>
            <w:noProof/>
            <w:webHidden/>
          </w:rPr>
          <w:fldChar w:fldCharType="end"/>
        </w:r>
      </w:hyperlink>
    </w:p>
    <w:p w14:paraId="14BC1F18" w14:textId="6D17A4CA" w:rsidR="001B0091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42" w:history="1">
        <w:r w:rsidR="001B0091" w:rsidRPr="007C676F">
          <w:rPr>
            <w:rStyle w:val="Hyperlink"/>
            <w:noProof/>
            <w:lang w:val="cs-CZ"/>
          </w:rPr>
          <w:t>Table 8.4 Vstupní parametry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_Toc154211242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17</w:t>
        </w:r>
        <w:r w:rsidR="001B0091">
          <w:rPr>
            <w:noProof/>
            <w:webHidden/>
          </w:rPr>
          <w:fldChar w:fldCharType="end"/>
        </w:r>
      </w:hyperlink>
    </w:p>
    <w:p w14:paraId="1001AB5F" w14:textId="697D8DEE" w:rsidR="001B0091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43" w:history="1">
        <w:r w:rsidR="001B0091" w:rsidRPr="007C676F">
          <w:rPr>
            <w:rStyle w:val="Hyperlink"/>
            <w:noProof/>
            <w:lang w:val="cs-CZ"/>
          </w:rPr>
          <w:t>Table 8.5 Parametry cílového zařízení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_Toc154211243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17</w:t>
        </w:r>
        <w:r w:rsidR="001B0091">
          <w:rPr>
            <w:noProof/>
            <w:webHidden/>
          </w:rPr>
          <w:fldChar w:fldCharType="end"/>
        </w:r>
      </w:hyperlink>
    </w:p>
    <w:p w14:paraId="2B181236" w14:textId="676227C9" w:rsidR="001B0091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44" w:history="1">
        <w:r w:rsidR="001B0091" w:rsidRPr="007C676F">
          <w:rPr>
            <w:rStyle w:val="Hyperlink"/>
            <w:noProof/>
            <w:lang w:val="cs-CZ"/>
          </w:rPr>
          <w:t>Table 8.6 Vstupní nastavení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_Toc154211244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18</w:t>
        </w:r>
        <w:r w:rsidR="001B0091">
          <w:rPr>
            <w:noProof/>
            <w:webHidden/>
          </w:rPr>
          <w:fldChar w:fldCharType="end"/>
        </w:r>
      </w:hyperlink>
    </w:p>
    <w:p w14:paraId="557F6C05" w14:textId="4DCAEFA7" w:rsidR="001B0091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45" w:history="1">
        <w:r w:rsidR="001B0091" w:rsidRPr="007C676F">
          <w:rPr>
            <w:rStyle w:val="Hyperlink"/>
            <w:noProof/>
            <w:lang w:val="cs-CZ"/>
          </w:rPr>
          <w:t>Table 8.7 Výstupní nastavení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_Toc154211245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18</w:t>
        </w:r>
        <w:r w:rsidR="001B0091">
          <w:rPr>
            <w:noProof/>
            <w:webHidden/>
          </w:rPr>
          <w:fldChar w:fldCharType="end"/>
        </w:r>
      </w:hyperlink>
    </w:p>
    <w:p w14:paraId="145FE3D2" w14:textId="46B80E21" w:rsidR="001B0091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46" w:history="1">
        <w:r w:rsidR="001B0091" w:rsidRPr="007C676F">
          <w:rPr>
            <w:rStyle w:val="Hyperlink"/>
            <w:noProof/>
            <w:lang w:val="cs-CZ"/>
          </w:rPr>
          <w:t>Table 8.8 Obecná nastavení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_Toc154211246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19</w:t>
        </w:r>
        <w:r w:rsidR="001B0091">
          <w:rPr>
            <w:noProof/>
            <w:webHidden/>
          </w:rPr>
          <w:fldChar w:fldCharType="end"/>
        </w:r>
      </w:hyperlink>
    </w:p>
    <w:p w14:paraId="3DB3A743" w14:textId="4B8FA9A7" w:rsidR="001B0091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47" w:history="1">
        <w:r w:rsidR="001B0091" w:rsidRPr="007C676F">
          <w:rPr>
            <w:rStyle w:val="Hyperlink"/>
            <w:noProof/>
            <w:lang w:val="cs-CZ"/>
          </w:rPr>
          <w:t>Table 8.9 Implementační strategie pro P&amp;R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_Toc154211247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19</w:t>
        </w:r>
        <w:r w:rsidR="001B0091">
          <w:rPr>
            <w:noProof/>
            <w:webHidden/>
          </w:rPr>
          <w:fldChar w:fldCharType="end"/>
        </w:r>
      </w:hyperlink>
    </w:p>
    <w:p w14:paraId="3024831E" w14:textId="2333338A" w:rsidR="001B0091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48" w:history="1">
        <w:r w:rsidR="001B0091" w:rsidRPr="007C676F">
          <w:rPr>
            <w:rStyle w:val="Hyperlink"/>
            <w:noProof/>
            <w:lang w:val="cs-CZ"/>
          </w:rPr>
          <w:t>Table 8.10 Omezení implementace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_Toc154211248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19</w:t>
        </w:r>
        <w:r w:rsidR="001B0091">
          <w:rPr>
            <w:noProof/>
            <w:webHidden/>
          </w:rPr>
          <w:fldChar w:fldCharType="end"/>
        </w:r>
      </w:hyperlink>
    </w:p>
    <w:p w14:paraId="03C6DE35" w14:textId="0AC98660" w:rsidR="001B0091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49" w:history="1">
        <w:r w:rsidR="001B0091" w:rsidRPr="007C676F">
          <w:rPr>
            <w:rStyle w:val="Hyperlink"/>
            <w:noProof/>
            <w:lang w:val="cs-CZ"/>
          </w:rPr>
          <w:t>Table 8.11 Statická časová analýza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_Toc154211249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19</w:t>
        </w:r>
        <w:r w:rsidR="001B0091">
          <w:rPr>
            <w:noProof/>
            <w:webHidden/>
          </w:rPr>
          <w:fldChar w:fldCharType="end"/>
        </w:r>
      </w:hyperlink>
    </w:p>
    <w:p w14:paraId="7F475597" w14:textId="7F88A4D3" w:rsidR="001B0091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en-GB"/>
          <w14:ligatures w14:val="standardContextual"/>
        </w:rPr>
      </w:pPr>
      <w:hyperlink w:anchor="_Toc154211250" w:history="1">
        <w:r w:rsidR="001B0091" w:rsidRPr="007C676F">
          <w:rPr>
            <w:rStyle w:val="Hyperlink"/>
            <w:noProof/>
            <w:lang w:val="cs-CZ"/>
          </w:rPr>
          <w:t>Table 8.12 Stavový automat (pkt_ctrl)</w:t>
        </w:r>
        <w:r w:rsidR="001B0091">
          <w:rPr>
            <w:noProof/>
            <w:webHidden/>
          </w:rPr>
          <w:tab/>
        </w:r>
        <w:r w:rsidR="001B0091">
          <w:rPr>
            <w:noProof/>
            <w:webHidden/>
          </w:rPr>
          <w:fldChar w:fldCharType="begin"/>
        </w:r>
        <w:r w:rsidR="001B0091">
          <w:rPr>
            <w:noProof/>
            <w:webHidden/>
          </w:rPr>
          <w:instrText xml:space="preserve"> PAGEREF _Toc154211250 \h </w:instrText>
        </w:r>
        <w:r w:rsidR="001B0091">
          <w:rPr>
            <w:noProof/>
            <w:webHidden/>
          </w:rPr>
        </w:r>
        <w:r w:rsidR="001B0091">
          <w:rPr>
            <w:noProof/>
            <w:webHidden/>
          </w:rPr>
          <w:fldChar w:fldCharType="separate"/>
        </w:r>
        <w:r w:rsidR="001B0091">
          <w:rPr>
            <w:noProof/>
            <w:webHidden/>
          </w:rPr>
          <w:t>20</w:t>
        </w:r>
        <w:r w:rsidR="001B0091">
          <w:rPr>
            <w:noProof/>
            <w:webHidden/>
          </w:rPr>
          <w:fldChar w:fldCharType="end"/>
        </w:r>
      </w:hyperlink>
    </w:p>
    <w:p w14:paraId="72AD7C6D" w14:textId="6EAB86DA" w:rsidR="0042075D" w:rsidRPr="00B059D3" w:rsidRDefault="0084088B" w:rsidP="0068384F">
      <w:pPr>
        <w:pStyle w:val="Text"/>
        <w:keepNext/>
        <w:keepLines/>
        <w:rPr>
          <w:rFonts w:eastAsiaTheme="majorEastAsia" w:cs="Arial"/>
          <w:b/>
          <w:bCs/>
          <w:caps/>
          <w:sz w:val="28"/>
          <w:szCs w:val="28"/>
          <w:lang w:val="cs-CZ"/>
        </w:rPr>
      </w:pPr>
      <w:r w:rsidRPr="00B059D3">
        <w:rPr>
          <w:lang w:val="cs-CZ"/>
        </w:rPr>
        <w:fldChar w:fldCharType="end"/>
      </w:r>
      <w:r w:rsidR="0042075D" w:rsidRPr="00B059D3">
        <w:rPr>
          <w:lang w:val="cs-CZ"/>
        </w:rPr>
        <w:br w:type="page"/>
      </w:r>
    </w:p>
    <w:p w14:paraId="048B6720" w14:textId="27F079AD" w:rsidR="0042075D" w:rsidRPr="007043FB" w:rsidRDefault="00C67859" w:rsidP="0042075D">
      <w:pPr>
        <w:pStyle w:val="Heading1"/>
        <w:rPr>
          <w:lang w:val="cs-CZ"/>
        </w:rPr>
      </w:pPr>
      <w:bookmarkStart w:id="1" w:name="_Toc154211210"/>
      <w:r w:rsidRPr="007043FB">
        <w:rPr>
          <w:lang w:val="cs-CZ"/>
        </w:rPr>
        <w:lastRenderedPageBreak/>
        <w:t>Úvod</w:t>
      </w:r>
      <w:bookmarkEnd w:id="1"/>
    </w:p>
    <w:p w14:paraId="712B8B2D" w14:textId="2611C08A" w:rsidR="00612B26" w:rsidRPr="007043FB" w:rsidRDefault="00612B26" w:rsidP="007043FB">
      <w:pPr>
        <w:pStyle w:val="Text"/>
        <w:rPr>
          <w:lang w:val="cs-CZ"/>
        </w:rPr>
      </w:pPr>
      <w:r w:rsidRPr="007043FB">
        <w:rPr>
          <w:lang w:val="cs-CZ"/>
        </w:rPr>
        <w:t>Tento dokument zahrnuje plán vývoje návrhu, popis st</w:t>
      </w:r>
      <w:r w:rsidR="00500ADC">
        <w:rPr>
          <w:lang w:val="cs-CZ"/>
        </w:rPr>
        <w:t>á</w:t>
      </w:r>
      <w:r w:rsidRPr="007043FB">
        <w:rPr>
          <w:lang w:val="cs-CZ"/>
        </w:rPr>
        <w:t>di</w:t>
      </w:r>
      <w:r w:rsidR="00500ADC">
        <w:rPr>
          <w:lang w:val="cs-CZ"/>
        </w:rPr>
        <w:t>í</w:t>
      </w:r>
      <w:r w:rsidRPr="007043FB">
        <w:rPr>
          <w:lang w:val="cs-CZ"/>
        </w:rPr>
        <w:t xml:space="preserve"> návrhu, popis verifikačních požadavků a</w:t>
      </w:r>
      <w:r w:rsidR="00DB7A29">
        <w:rPr>
          <w:lang w:val="cs-CZ"/>
        </w:rPr>
        <w:t> </w:t>
      </w:r>
      <w:r w:rsidRPr="007043FB">
        <w:rPr>
          <w:lang w:val="cs-CZ"/>
        </w:rPr>
        <w:t>prostředí a</w:t>
      </w:r>
      <w:r w:rsidR="00DB7A29">
        <w:rPr>
          <w:lang w:val="cs-CZ"/>
        </w:rPr>
        <w:t> </w:t>
      </w:r>
      <w:r w:rsidRPr="007043FB">
        <w:rPr>
          <w:lang w:val="cs-CZ"/>
        </w:rPr>
        <w:t xml:space="preserve">výsledky implementace včetně statické časové analýzy (STA). </w:t>
      </w:r>
      <w:r w:rsidR="00310103" w:rsidRPr="007043FB">
        <w:rPr>
          <w:lang w:val="cs-CZ"/>
        </w:rPr>
        <w:t>Zadání</w:t>
      </w:r>
      <w:r w:rsidR="00310103">
        <w:rPr>
          <w:lang w:val="cs-CZ"/>
        </w:rPr>
        <w:t>m</w:t>
      </w:r>
      <w:r w:rsidRPr="007043FB">
        <w:rPr>
          <w:lang w:val="cs-CZ"/>
        </w:rPr>
        <w:t xml:space="preserve"> bylo navrhnout, realizovat a</w:t>
      </w:r>
      <w:r w:rsidR="00DB7A29">
        <w:rPr>
          <w:lang w:val="cs-CZ"/>
        </w:rPr>
        <w:t> </w:t>
      </w:r>
      <w:r w:rsidRPr="007043FB">
        <w:rPr>
          <w:lang w:val="cs-CZ"/>
        </w:rPr>
        <w:t>verifikovat design pomocné aritmetické jednotky (AAU) v</w:t>
      </w:r>
      <w:r w:rsidR="009466FD">
        <w:rPr>
          <w:lang w:val="cs-CZ"/>
        </w:rPr>
        <w:t>e</w:t>
      </w:r>
      <w:r w:rsidR="00DB7A29">
        <w:rPr>
          <w:lang w:val="cs-CZ"/>
        </w:rPr>
        <w:t> </w:t>
      </w:r>
      <w:r w:rsidRPr="007043FB">
        <w:rPr>
          <w:lang w:val="cs-CZ"/>
        </w:rPr>
        <w:t>VHDL s</w:t>
      </w:r>
      <w:r w:rsidR="00DB7A29">
        <w:rPr>
          <w:lang w:val="cs-CZ"/>
        </w:rPr>
        <w:t> </w:t>
      </w:r>
      <w:r w:rsidRPr="007043FB">
        <w:rPr>
          <w:lang w:val="cs-CZ"/>
        </w:rPr>
        <w:t>ověřením správnosti a</w:t>
      </w:r>
      <w:r w:rsidR="00DB7A29">
        <w:rPr>
          <w:lang w:val="cs-CZ"/>
        </w:rPr>
        <w:t> </w:t>
      </w:r>
      <w:r w:rsidRPr="007043FB">
        <w:rPr>
          <w:lang w:val="cs-CZ"/>
        </w:rPr>
        <w:t>funkčnosti návrhu.</w:t>
      </w:r>
    </w:p>
    <w:p w14:paraId="2E8730D0" w14:textId="75239CA0" w:rsidR="00612B26" w:rsidRPr="007043FB" w:rsidRDefault="00612B26" w:rsidP="007043FB">
      <w:pPr>
        <w:pStyle w:val="Text"/>
        <w:rPr>
          <w:lang w:val="cs-CZ"/>
        </w:rPr>
      </w:pPr>
      <w:r w:rsidRPr="007043FB">
        <w:rPr>
          <w:lang w:val="cs-CZ"/>
        </w:rPr>
        <w:t>Popis verifikac</w:t>
      </w:r>
      <w:r w:rsidR="00A05BAF">
        <w:rPr>
          <w:lang w:val="cs-CZ"/>
        </w:rPr>
        <w:t>e</w:t>
      </w:r>
      <w:r w:rsidRPr="007043FB">
        <w:rPr>
          <w:lang w:val="cs-CZ"/>
        </w:rPr>
        <w:t xml:space="preserve"> je největší č</w:t>
      </w:r>
      <w:r w:rsidR="00A05BAF">
        <w:rPr>
          <w:lang w:val="cs-CZ"/>
        </w:rPr>
        <w:t>á</w:t>
      </w:r>
      <w:r w:rsidRPr="007043FB">
        <w:rPr>
          <w:lang w:val="cs-CZ"/>
        </w:rPr>
        <w:t>st</w:t>
      </w:r>
      <w:r w:rsidR="00A05BAF">
        <w:rPr>
          <w:lang w:val="cs-CZ"/>
        </w:rPr>
        <w:t>í</w:t>
      </w:r>
      <w:r w:rsidRPr="007043FB">
        <w:rPr>
          <w:lang w:val="cs-CZ"/>
        </w:rPr>
        <w:t xml:space="preserve"> toho</w:t>
      </w:r>
      <w:r w:rsidR="00A05BAF">
        <w:rPr>
          <w:lang w:val="cs-CZ"/>
        </w:rPr>
        <w:t>to</w:t>
      </w:r>
      <w:r w:rsidRPr="007043FB">
        <w:rPr>
          <w:lang w:val="cs-CZ"/>
        </w:rPr>
        <w:t xml:space="preserve"> dokumentu. Je představen verifikační </w:t>
      </w:r>
      <w:r w:rsidR="001D32B6" w:rsidRPr="007043FB">
        <w:rPr>
          <w:lang w:val="cs-CZ"/>
        </w:rPr>
        <w:t>plán</w:t>
      </w:r>
      <w:r w:rsidRPr="007043FB">
        <w:rPr>
          <w:lang w:val="cs-CZ"/>
        </w:rPr>
        <w:t xml:space="preserve"> neboli popis testů, kterými pokrýváme funkční požadavky návrhu. Na začátku je popsaná verifikační matice, </w:t>
      </w:r>
      <w:r w:rsidR="00473BF8">
        <w:rPr>
          <w:lang w:val="cs-CZ"/>
        </w:rPr>
        <w:t>tj.</w:t>
      </w:r>
      <w:r w:rsidR="009702F4">
        <w:rPr>
          <w:lang w:val="cs-CZ"/>
        </w:rPr>
        <w:t> </w:t>
      </w:r>
      <w:r w:rsidRPr="007043FB">
        <w:rPr>
          <w:lang w:val="cs-CZ"/>
        </w:rPr>
        <w:t>tabulka požadavků a</w:t>
      </w:r>
      <w:r w:rsidR="009702F4">
        <w:rPr>
          <w:lang w:val="cs-CZ"/>
        </w:rPr>
        <w:t> </w:t>
      </w:r>
      <w:r w:rsidRPr="007043FB">
        <w:rPr>
          <w:lang w:val="cs-CZ"/>
        </w:rPr>
        <w:t xml:space="preserve">odpovídající testy, které tyto požadavky pokrývají (dohromady </w:t>
      </w:r>
      <w:r w:rsidR="00500ADC">
        <w:rPr>
          <w:lang w:val="cs-CZ"/>
        </w:rPr>
        <w:t xml:space="preserve">to </w:t>
      </w:r>
      <w:r w:rsidRPr="007043FB">
        <w:rPr>
          <w:lang w:val="cs-CZ"/>
        </w:rPr>
        <w:t>jsou 4 testy na pokryt</w:t>
      </w:r>
      <w:r w:rsidR="00500ADC">
        <w:rPr>
          <w:lang w:val="cs-CZ"/>
        </w:rPr>
        <w:t>í</w:t>
      </w:r>
      <w:r w:rsidRPr="007043FB">
        <w:rPr>
          <w:lang w:val="cs-CZ"/>
        </w:rPr>
        <w:t xml:space="preserve"> všech požadavk</w:t>
      </w:r>
      <w:r w:rsidR="00500ADC">
        <w:rPr>
          <w:lang w:val="cs-CZ"/>
        </w:rPr>
        <w:t>ů</w:t>
      </w:r>
      <w:r w:rsidRPr="007043FB">
        <w:rPr>
          <w:lang w:val="cs-CZ"/>
        </w:rPr>
        <w:t>).</w:t>
      </w:r>
    </w:p>
    <w:p w14:paraId="082E8D59" w14:textId="3C14FA73" w:rsidR="00612B26" w:rsidRPr="00612B26" w:rsidRDefault="009702F4" w:rsidP="00612B26">
      <w:pPr>
        <w:pStyle w:val="Text"/>
        <w:rPr>
          <w:lang w:val="cs-CZ"/>
        </w:rPr>
      </w:pPr>
      <w:r>
        <w:rPr>
          <w:lang w:val="cs-CZ"/>
        </w:rPr>
        <w:t xml:space="preserve">Na závěr </w:t>
      </w:r>
      <w:r w:rsidR="00703BD9">
        <w:rPr>
          <w:lang w:val="cs-CZ"/>
        </w:rPr>
        <w:t>jsou v kapitole 8 ukázány výsledky implementace</w:t>
      </w:r>
      <w:r w:rsidR="00997477">
        <w:rPr>
          <w:lang w:val="cs-CZ"/>
        </w:rPr>
        <w:t xml:space="preserve"> včetně počtu stavů stavového automatu (buňka pkt_ctrl), počtu jednotlivých hradel a výsledku</w:t>
      </w:r>
      <w:r w:rsidR="00412BBE">
        <w:rPr>
          <w:lang w:val="cs-CZ"/>
        </w:rPr>
        <w:t xml:space="preserve"> STA.</w:t>
      </w:r>
    </w:p>
    <w:p w14:paraId="202CD9A8" w14:textId="0454AB99" w:rsidR="0042075D" w:rsidRPr="00B059D3" w:rsidRDefault="00DC6793" w:rsidP="0042075D">
      <w:pPr>
        <w:pStyle w:val="Heading1"/>
        <w:rPr>
          <w:lang w:val="cs-CZ"/>
        </w:rPr>
      </w:pPr>
      <w:bookmarkStart w:id="2" w:name="_Toc154211211"/>
      <w:r w:rsidRPr="00B059D3">
        <w:rPr>
          <w:lang w:val="cs-CZ"/>
        </w:rPr>
        <w:lastRenderedPageBreak/>
        <w:t>Aplikovatelné a Odkazované dokumenty</w:t>
      </w:r>
      <w:bookmarkEnd w:id="2"/>
    </w:p>
    <w:p w14:paraId="0996CD43" w14:textId="750449F3" w:rsidR="00DC6793" w:rsidRPr="00B059D3" w:rsidRDefault="00DC6793" w:rsidP="0042075D">
      <w:pPr>
        <w:pStyle w:val="Text"/>
        <w:rPr>
          <w:lang w:val="cs-CZ"/>
        </w:rPr>
      </w:pPr>
      <w:r w:rsidRPr="00B059D3">
        <w:rPr>
          <w:lang w:val="cs-CZ"/>
        </w:rPr>
        <w:t>Všechny dokumenty sloužící jako zadávací dokumentace nebo odkazované v tomto textu jsou uvedeny v tabulkách dole. Pokud není známá přesná verze, je použito datum vydání dokumentu (měsíc/rok). V případě že není známé ani datum vydání, je jako verze uvedena hodnota 0.</w:t>
      </w:r>
    </w:p>
    <w:p w14:paraId="38E3281D" w14:textId="59704F70" w:rsidR="0042075D" w:rsidRPr="00A436C2" w:rsidRDefault="00A436C2" w:rsidP="00612008">
      <w:pPr>
        <w:pStyle w:val="Heading2"/>
        <w:rPr>
          <w:lang w:val="cs-CZ"/>
        </w:rPr>
      </w:pPr>
      <w:bookmarkStart w:id="3" w:name="_Toc154211212"/>
      <w:r>
        <w:rPr>
          <w:lang w:val="cs-CZ"/>
        </w:rPr>
        <w:t>Seznam a</w:t>
      </w:r>
      <w:r w:rsidR="00DC6793" w:rsidRPr="00B059D3">
        <w:rPr>
          <w:lang w:val="cs-CZ"/>
        </w:rPr>
        <w:t>plikovateln</w:t>
      </w:r>
      <w:r>
        <w:rPr>
          <w:lang w:val="cs-CZ"/>
        </w:rPr>
        <w:t>ých</w:t>
      </w:r>
      <w:r w:rsidR="00DC6793"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Start w:id="4" w:name="_Hlk497380693"/>
      <w:bookmarkEnd w:id="3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103"/>
        <w:gridCol w:w="4473"/>
        <w:gridCol w:w="2740"/>
        <w:gridCol w:w="707"/>
        <w:gridCol w:w="804"/>
      </w:tblGrid>
      <w:tr w:rsidR="00DC6793" w:rsidRPr="00B059D3" w14:paraId="1C158170" w14:textId="77777777" w:rsidTr="00CF5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tcBorders>
              <w:left w:val="nil"/>
              <w:right w:val="nil"/>
            </w:tcBorders>
          </w:tcPr>
          <w:p w14:paraId="7D86BD4B" w14:textId="4C17ADD4" w:rsidR="00786DBF" w:rsidRPr="00B059D3" w:rsidRDefault="00786DBF" w:rsidP="00CF56A4">
            <w:pPr>
              <w:rPr>
                <w:lang w:val="cs-CZ"/>
              </w:rPr>
            </w:pPr>
            <w:r w:rsidRPr="00B059D3">
              <w:rPr>
                <w:lang w:val="cs-CZ"/>
              </w:rPr>
              <w:t>Ref</w:t>
            </w:r>
            <w:r w:rsidR="003C0207">
              <w:rPr>
                <w:lang w:val="cs-CZ"/>
              </w:rPr>
              <w:t>.</w:t>
            </w:r>
          </w:p>
        </w:tc>
        <w:tc>
          <w:tcPr>
            <w:tcW w:w="4576" w:type="dxa"/>
            <w:gridSpan w:val="2"/>
            <w:tcBorders>
              <w:left w:val="nil"/>
              <w:right w:val="nil"/>
            </w:tcBorders>
          </w:tcPr>
          <w:p w14:paraId="3518E181" w14:textId="62A45DAB" w:rsidR="00786DBF" w:rsidRPr="00B059D3" w:rsidRDefault="00DC6793" w:rsidP="00CF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40" w:type="dxa"/>
            <w:tcBorders>
              <w:left w:val="nil"/>
              <w:right w:val="nil"/>
            </w:tcBorders>
          </w:tcPr>
          <w:p w14:paraId="168FE410" w14:textId="5FC20653" w:rsidR="00786DBF" w:rsidRPr="00B059D3" w:rsidRDefault="00DC6793" w:rsidP="00CF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292CF741" w14:textId="6279FBBC" w:rsidR="00786DBF" w:rsidRPr="00B059D3" w:rsidRDefault="00786DBF" w:rsidP="00CF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3D16505B" w14:textId="5849D51A" w:rsidR="00786DBF" w:rsidRPr="00B059D3" w:rsidRDefault="00DC6793" w:rsidP="00CF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  <w:tr w:rsidR="00786DBF" w:rsidRPr="00B059D3" w14:paraId="58683177" w14:textId="77777777" w:rsidTr="00CF56A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gridSpan w:val="2"/>
            <w:tcBorders>
              <w:left w:val="nil"/>
              <w:right w:val="nil"/>
            </w:tcBorders>
          </w:tcPr>
          <w:p w14:paraId="00135905" w14:textId="77777777" w:rsidR="00786DBF" w:rsidRPr="00B059D3" w:rsidRDefault="00786DBF" w:rsidP="00CF56A4">
            <w:pPr>
              <w:pStyle w:val="Text"/>
              <w:numPr>
                <w:ilvl w:val="0"/>
                <w:numId w:val="3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  <w:bookmarkStart w:id="5" w:name="_Ref497004092"/>
          </w:p>
        </w:tc>
        <w:bookmarkEnd w:id="5"/>
        <w:tc>
          <w:tcPr>
            <w:tcW w:w="4473" w:type="dxa"/>
            <w:tcBorders>
              <w:left w:val="nil"/>
              <w:right w:val="nil"/>
            </w:tcBorders>
          </w:tcPr>
          <w:p w14:paraId="014AB231" w14:textId="6C2B88FA" w:rsidR="00786DBF" w:rsidRPr="00B059D3" w:rsidRDefault="008459A7" w:rsidP="00FC2C7A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AAU</w:t>
            </w:r>
            <w:r w:rsidR="00612B26" w:rsidRPr="00841821">
              <w:rPr>
                <w:lang w:val="cs-CZ"/>
              </w:rPr>
              <w:t xml:space="preserve"> Requirement Specification</w:t>
            </w:r>
          </w:p>
        </w:tc>
        <w:tc>
          <w:tcPr>
            <w:tcW w:w="2740" w:type="dxa"/>
            <w:tcBorders>
              <w:left w:val="nil"/>
              <w:right w:val="nil"/>
            </w:tcBorders>
          </w:tcPr>
          <w:p w14:paraId="29A2BD12" w14:textId="5BA4DD09" w:rsidR="00786DBF" w:rsidRPr="00B059D3" w:rsidRDefault="0062752F" w:rsidP="00CF5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2752F">
              <w:rPr>
                <w:lang w:val="cs-CZ"/>
              </w:rPr>
              <w:t>AAU-RS-BUT-0001</w:t>
            </w: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633C36AB" w14:textId="77777777" w:rsidR="00786DBF" w:rsidRPr="00B059D3" w:rsidRDefault="00786DBF" w:rsidP="00CF5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180A2633" w14:textId="3ABB7628" w:rsidR="00786DBF" w:rsidRPr="00B059D3" w:rsidRDefault="00612B26" w:rsidP="00CF5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2.1</w:t>
            </w:r>
          </w:p>
        </w:tc>
      </w:tr>
    </w:tbl>
    <w:p w14:paraId="476043ED" w14:textId="5CF051E2" w:rsidR="0042075D" w:rsidRPr="00B059D3" w:rsidRDefault="0042075D" w:rsidP="0042075D">
      <w:pPr>
        <w:pStyle w:val="Caption"/>
        <w:rPr>
          <w:lang w:val="cs-CZ"/>
        </w:rPr>
      </w:pPr>
      <w:bookmarkStart w:id="6" w:name="_Toc154211236"/>
      <w:r w:rsidRPr="00B059D3">
        <w:rPr>
          <w:lang w:val="cs-CZ"/>
        </w:rPr>
        <w:t xml:space="preserve">Table 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STYLEREF 1 \s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2</w:t>
      </w:r>
      <w:r w:rsidR="00A42A63">
        <w:rPr>
          <w:lang w:val="cs-CZ"/>
        </w:rPr>
        <w:fldChar w:fldCharType="end"/>
      </w:r>
      <w:r w:rsidR="00A42A63">
        <w:rPr>
          <w:lang w:val="cs-CZ"/>
        </w:rPr>
        <w:t>.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SEQ Table \* ARABIC \s 1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1</w:t>
      </w:r>
      <w:r w:rsidR="00A42A63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r w:rsidR="001166AD">
        <w:rPr>
          <w:lang w:val="cs-CZ"/>
        </w:rPr>
        <w:t>Seznam aplikovatelných dokumentů</w:t>
      </w:r>
      <w:bookmarkEnd w:id="6"/>
    </w:p>
    <w:p w14:paraId="421DB28D" w14:textId="16E49AAB" w:rsidR="0042075D" w:rsidRPr="00A436C2" w:rsidRDefault="00A436C2" w:rsidP="00612008">
      <w:pPr>
        <w:pStyle w:val="Heading2"/>
        <w:rPr>
          <w:lang w:val="cs-CZ"/>
        </w:rPr>
      </w:pPr>
      <w:bookmarkStart w:id="7" w:name="_Toc154211213"/>
      <w:r>
        <w:rPr>
          <w:lang w:val="cs-CZ"/>
        </w:rPr>
        <w:t>Seznam o</w:t>
      </w:r>
      <w:r w:rsidR="00DC6793" w:rsidRPr="00B059D3">
        <w:rPr>
          <w:lang w:val="cs-CZ"/>
        </w:rPr>
        <w:t>dkazovan</w:t>
      </w:r>
      <w:r>
        <w:rPr>
          <w:lang w:val="cs-CZ"/>
        </w:rPr>
        <w:t>ých</w:t>
      </w:r>
      <w:r w:rsidR="00DC6793"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End w:id="7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4576"/>
        <w:gridCol w:w="2740"/>
        <w:gridCol w:w="707"/>
        <w:gridCol w:w="804"/>
      </w:tblGrid>
      <w:tr w:rsidR="00786DBF" w:rsidRPr="00B059D3" w14:paraId="6A455C79" w14:textId="77777777" w:rsidTr="00612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tcBorders>
              <w:left w:val="nil"/>
              <w:right w:val="nil"/>
            </w:tcBorders>
          </w:tcPr>
          <w:p w14:paraId="08579A20" w14:textId="71690478" w:rsidR="00786DBF" w:rsidRPr="00B059D3" w:rsidRDefault="00786DBF" w:rsidP="00025C35">
            <w:pPr>
              <w:rPr>
                <w:lang w:val="cs-CZ"/>
              </w:rPr>
            </w:pPr>
            <w:r w:rsidRPr="00B059D3">
              <w:rPr>
                <w:lang w:val="cs-CZ"/>
              </w:rPr>
              <w:t>Ref</w:t>
            </w:r>
            <w:r w:rsidR="003C0207">
              <w:rPr>
                <w:lang w:val="cs-CZ"/>
              </w:rPr>
              <w:t>.</w:t>
            </w:r>
          </w:p>
        </w:tc>
        <w:tc>
          <w:tcPr>
            <w:tcW w:w="4576" w:type="dxa"/>
            <w:tcBorders>
              <w:left w:val="nil"/>
              <w:right w:val="nil"/>
            </w:tcBorders>
          </w:tcPr>
          <w:p w14:paraId="23C07B5E" w14:textId="30D205F2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40" w:type="dxa"/>
            <w:tcBorders>
              <w:left w:val="nil"/>
              <w:right w:val="nil"/>
            </w:tcBorders>
          </w:tcPr>
          <w:p w14:paraId="2A499267" w14:textId="1654B697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6382374F" w14:textId="25D1B47D" w:rsidR="00786DBF" w:rsidRPr="00B059D3" w:rsidRDefault="00786DBF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1590ACE4" w14:textId="0BF5BE89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</w:tbl>
    <w:p w14:paraId="0E19EA4E" w14:textId="4A0BA15C" w:rsidR="002F5C49" w:rsidRPr="00B059D3" w:rsidRDefault="0042075D" w:rsidP="002F5C49">
      <w:pPr>
        <w:pStyle w:val="Caption"/>
        <w:rPr>
          <w:lang w:val="cs-CZ"/>
        </w:rPr>
      </w:pPr>
      <w:bookmarkStart w:id="8" w:name="_Toc154211237"/>
      <w:r w:rsidRPr="00B059D3">
        <w:rPr>
          <w:lang w:val="cs-CZ"/>
        </w:rPr>
        <w:t xml:space="preserve">Table 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STYLEREF 1 \s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2</w:t>
      </w:r>
      <w:r w:rsidR="00A42A63">
        <w:rPr>
          <w:lang w:val="cs-CZ"/>
        </w:rPr>
        <w:fldChar w:fldCharType="end"/>
      </w:r>
      <w:r w:rsidR="00A42A63">
        <w:rPr>
          <w:lang w:val="cs-CZ"/>
        </w:rPr>
        <w:t>.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SEQ Table \* ARABIC \s 1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2</w:t>
      </w:r>
      <w:r w:rsidR="00A42A63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bookmarkEnd w:id="4"/>
      <w:r w:rsidR="001166AD">
        <w:rPr>
          <w:lang w:val="cs-CZ"/>
        </w:rPr>
        <w:t>Seznam odkazovaných dokumentů</w:t>
      </w:r>
      <w:bookmarkEnd w:id="8"/>
    </w:p>
    <w:p w14:paraId="793B3E08" w14:textId="12BABF80" w:rsidR="00786DBF" w:rsidRPr="00B059D3" w:rsidRDefault="00786DBF" w:rsidP="00786DBF">
      <w:pPr>
        <w:pStyle w:val="Text"/>
        <w:rPr>
          <w:lang w:val="cs-CZ"/>
        </w:rPr>
      </w:pPr>
    </w:p>
    <w:p w14:paraId="70C7AD58" w14:textId="48CFB44B" w:rsidR="0042075D" w:rsidRDefault="00C67859" w:rsidP="0042075D">
      <w:pPr>
        <w:pStyle w:val="Heading1"/>
        <w:rPr>
          <w:lang w:val="cs-CZ"/>
        </w:rPr>
      </w:pPr>
      <w:bookmarkStart w:id="9" w:name="_Toc154211214"/>
      <w:bookmarkStart w:id="10" w:name="_Hlk497381702"/>
      <w:r w:rsidRPr="00B059D3">
        <w:rPr>
          <w:lang w:val="cs-CZ"/>
        </w:rPr>
        <w:lastRenderedPageBreak/>
        <w:t>Definice a seznam zkratek</w:t>
      </w:r>
      <w:bookmarkEnd w:id="9"/>
    </w:p>
    <w:p w14:paraId="48151362" w14:textId="0FF61181" w:rsidR="00B43B12" w:rsidRPr="00B43B12" w:rsidRDefault="00B43B12" w:rsidP="00612008">
      <w:pPr>
        <w:pStyle w:val="Heading2"/>
        <w:rPr>
          <w:lang w:val="cs-CZ"/>
        </w:rPr>
      </w:pPr>
      <w:bookmarkStart w:id="11" w:name="_Toc154211215"/>
      <w:r>
        <w:rPr>
          <w:lang w:val="cs-CZ"/>
        </w:rPr>
        <w:t>Definice</w:t>
      </w:r>
      <w:bookmarkEnd w:id="11"/>
    </w:p>
    <w:p w14:paraId="7CC5B747" w14:textId="4D74DDA2" w:rsidR="00B43B12" w:rsidRDefault="00B43B12" w:rsidP="00B43B12">
      <w:pPr>
        <w:pStyle w:val="Text"/>
        <w:rPr>
          <w:lang w:val="cs-CZ"/>
        </w:rPr>
      </w:pPr>
      <w:commentRangeStart w:id="12"/>
      <w:r>
        <w:rPr>
          <w:lang w:val="cs-CZ"/>
        </w:rPr>
        <w:t xml:space="preserve">Každý požadavek (kapitola </w:t>
      </w:r>
      <w:r w:rsidR="00197667">
        <w:rPr>
          <w:lang w:val="cs-CZ"/>
        </w:rPr>
        <w:fldChar w:fldCharType="begin"/>
      </w:r>
      <w:r w:rsidR="00197667">
        <w:rPr>
          <w:lang w:val="cs-CZ"/>
        </w:rPr>
        <w:instrText xml:space="preserve"> REF _Ref154177822 \r \h </w:instrText>
      </w:r>
      <w:r w:rsidR="00197667">
        <w:rPr>
          <w:lang w:val="cs-CZ"/>
        </w:rPr>
      </w:r>
      <w:r w:rsidR="00197667">
        <w:rPr>
          <w:lang w:val="cs-CZ"/>
        </w:rPr>
        <w:fldChar w:fldCharType="separate"/>
      </w:r>
      <w:r w:rsidR="00930DAB">
        <w:rPr>
          <w:lang w:val="cs-CZ"/>
        </w:rPr>
        <w:t>7</w:t>
      </w:r>
      <w:r w:rsidR="00197667">
        <w:rPr>
          <w:lang w:val="cs-CZ"/>
        </w:rPr>
        <w:fldChar w:fldCharType="end"/>
      </w:r>
      <w:r>
        <w:rPr>
          <w:lang w:val="cs-CZ"/>
        </w:rPr>
        <w:t>) se skládá z:</w:t>
      </w:r>
    </w:p>
    <w:p w14:paraId="3E545598" w14:textId="08EBC070" w:rsidR="00B43B12" w:rsidRDefault="00B43B12" w:rsidP="005C4B89">
      <w:pPr>
        <w:pStyle w:val="Text"/>
        <w:numPr>
          <w:ilvl w:val="0"/>
          <w:numId w:val="13"/>
        </w:numPr>
        <w:rPr>
          <w:lang w:val="cs-CZ"/>
        </w:rPr>
      </w:pPr>
      <w:r>
        <w:rPr>
          <w:lang w:val="cs-CZ"/>
        </w:rPr>
        <w:t>Unikátní identifikace "REQ-AAU-x-yyy", kde 'x' souvisí se skupinou požadavku (G – obecné požadavky, F – funkční požadavky, I – požadavky pro interface); 'y' je unikátní 3-mistné číslo</w:t>
      </w:r>
    </w:p>
    <w:p w14:paraId="5117266F" w14:textId="14545253" w:rsidR="00B43B12" w:rsidRDefault="00B43B12" w:rsidP="005C4B89">
      <w:pPr>
        <w:pStyle w:val="Text"/>
        <w:numPr>
          <w:ilvl w:val="0"/>
          <w:numId w:val="13"/>
        </w:numPr>
        <w:rPr>
          <w:lang w:val="cs-CZ"/>
        </w:rPr>
      </w:pPr>
      <w:r>
        <w:rPr>
          <w:lang w:val="cs-CZ"/>
        </w:rPr>
        <w:t>Unikátní jméno</w:t>
      </w:r>
    </w:p>
    <w:p w14:paraId="1D203B8C" w14:textId="4FE14682" w:rsidR="00B43B12" w:rsidRPr="00B43B12" w:rsidRDefault="00B43B12" w:rsidP="005C4B89">
      <w:pPr>
        <w:pStyle w:val="Text"/>
        <w:numPr>
          <w:ilvl w:val="0"/>
          <w:numId w:val="13"/>
        </w:numPr>
        <w:rPr>
          <w:lang w:val="cs-CZ"/>
        </w:rPr>
      </w:pPr>
      <w:r>
        <w:rPr>
          <w:lang w:val="cs-CZ"/>
        </w:rPr>
        <w:t xml:space="preserve">Verifikační </w:t>
      </w:r>
      <w:r w:rsidR="00B91BCA">
        <w:rPr>
          <w:lang w:val="cs-CZ"/>
        </w:rPr>
        <w:t>metoda – určuje</w:t>
      </w:r>
      <w:r>
        <w:rPr>
          <w:lang w:val="cs-CZ"/>
        </w:rPr>
        <w:t xml:space="preserve"> jednu</w:t>
      </w:r>
      <w:r w:rsidR="00B91BCA">
        <w:rPr>
          <w:lang w:val="cs-CZ"/>
        </w:rPr>
        <w:t xml:space="preserve"> </w:t>
      </w:r>
      <w:r>
        <w:rPr>
          <w:lang w:val="cs-CZ"/>
        </w:rPr>
        <w:t xml:space="preserve">(nebo i několik) z následujících metod: revize designu (R), </w:t>
      </w:r>
      <w:r w:rsidR="00B91BCA">
        <w:rPr>
          <w:lang w:val="cs-CZ"/>
        </w:rPr>
        <w:t>analýza</w:t>
      </w:r>
      <w:r>
        <w:rPr>
          <w:lang w:val="cs-CZ"/>
        </w:rPr>
        <w:t xml:space="preserve"> (A)</w:t>
      </w:r>
      <w:r w:rsidR="00B91BCA">
        <w:rPr>
          <w:lang w:val="cs-CZ"/>
        </w:rPr>
        <w:t xml:space="preserve"> a </w:t>
      </w:r>
      <w:r>
        <w:rPr>
          <w:lang w:val="cs-CZ"/>
        </w:rPr>
        <w:t xml:space="preserve">simulace na RTL </w:t>
      </w:r>
      <w:r w:rsidR="00B91BCA">
        <w:rPr>
          <w:lang w:val="cs-CZ"/>
        </w:rPr>
        <w:t>úrovni</w:t>
      </w:r>
      <w:r>
        <w:rPr>
          <w:lang w:val="cs-CZ"/>
        </w:rPr>
        <w:t xml:space="preserve"> (S)</w:t>
      </w:r>
      <w:commentRangeEnd w:id="12"/>
      <w:r w:rsidR="0062752F">
        <w:rPr>
          <w:rStyle w:val="CommentReference"/>
        </w:rPr>
        <w:commentReference w:id="12"/>
      </w:r>
    </w:p>
    <w:p w14:paraId="213B3564" w14:textId="170F2EE7" w:rsidR="00B43B12" w:rsidRPr="00B43B12" w:rsidRDefault="00B43B12" w:rsidP="00612008">
      <w:pPr>
        <w:pStyle w:val="Heading2"/>
        <w:rPr>
          <w:lang w:val="cs-CZ"/>
        </w:rPr>
      </w:pPr>
      <w:bookmarkStart w:id="13" w:name="_Toc154211216"/>
      <w:r>
        <w:rPr>
          <w:lang w:val="cs-CZ"/>
        </w:rPr>
        <w:t>Aktivní hodnota signálu</w:t>
      </w:r>
      <w:bookmarkEnd w:id="13"/>
    </w:p>
    <w:p w14:paraId="0F50939A" w14:textId="129B69A1" w:rsidR="00B43B12" w:rsidRPr="00B43B12" w:rsidRDefault="00B43B12" w:rsidP="00375BD9">
      <w:pPr>
        <w:pStyle w:val="Text"/>
        <w:rPr>
          <w:iCs/>
          <w:lang w:val="cs-CZ"/>
        </w:rPr>
      </w:pPr>
      <w:r>
        <w:rPr>
          <w:iCs/>
          <w:lang w:val="cs-CZ"/>
        </w:rPr>
        <w:t xml:space="preserve">Jeden </w:t>
      </w:r>
      <w:r w:rsidR="00B91BCA">
        <w:rPr>
          <w:iCs/>
          <w:lang w:val="cs-CZ"/>
        </w:rPr>
        <w:t>ze</w:t>
      </w:r>
      <w:r>
        <w:rPr>
          <w:iCs/>
          <w:lang w:val="cs-CZ"/>
        </w:rPr>
        <w:t xml:space="preserve"> vstupních signálu povolen</w:t>
      </w:r>
      <w:r w:rsidR="00B91BCA">
        <w:rPr>
          <w:iCs/>
          <w:lang w:val="cs-CZ"/>
        </w:rPr>
        <w:t>í</w:t>
      </w:r>
      <w:r>
        <w:rPr>
          <w:iCs/>
          <w:lang w:val="cs-CZ"/>
        </w:rPr>
        <w:t xml:space="preserve"> (enable) CS_b je active LOW (logická '0'), ostatní signály pro povolení jsou active HIGH (logická '1')</w:t>
      </w:r>
      <w:r w:rsidR="00C02690">
        <w:rPr>
          <w:iCs/>
          <w:lang w:val="cs-CZ"/>
        </w:rPr>
        <w:t>.</w:t>
      </w:r>
    </w:p>
    <w:p w14:paraId="18E406D6" w14:textId="65EA28FE" w:rsidR="00B43B12" w:rsidRPr="00B43B12" w:rsidRDefault="00DC6793" w:rsidP="00612008">
      <w:pPr>
        <w:pStyle w:val="Heading2"/>
        <w:rPr>
          <w:lang w:val="cs-CZ"/>
        </w:rPr>
      </w:pPr>
      <w:bookmarkStart w:id="14" w:name="_Toc154211217"/>
      <w:r w:rsidRPr="00B059D3">
        <w:rPr>
          <w:lang w:val="cs-CZ"/>
        </w:rPr>
        <w:t>Psaní čísel</w:t>
      </w:r>
      <w:bookmarkEnd w:id="14"/>
    </w:p>
    <w:p w14:paraId="11182DE5" w14:textId="4F02420D" w:rsidR="00B43B12" w:rsidRDefault="00B43B12" w:rsidP="00B43B12">
      <w:pPr>
        <w:pStyle w:val="Text"/>
        <w:rPr>
          <w:lang w:val="cs-CZ"/>
        </w:rPr>
      </w:pPr>
      <w:r>
        <w:rPr>
          <w:lang w:val="cs-CZ"/>
        </w:rPr>
        <w:t>Čísla, uveden</w:t>
      </w:r>
      <w:r w:rsidR="00C02690">
        <w:rPr>
          <w:lang w:val="cs-CZ"/>
        </w:rPr>
        <w:t>á</w:t>
      </w:r>
      <w:r>
        <w:rPr>
          <w:lang w:val="cs-CZ"/>
        </w:rPr>
        <w:t xml:space="preserve"> v dokumentu jsou naps</w:t>
      </w:r>
      <w:r w:rsidR="00C02690">
        <w:rPr>
          <w:lang w:val="cs-CZ"/>
        </w:rPr>
        <w:t>ána</w:t>
      </w:r>
      <w:r>
        <w:rPr>
          <w:lang w:val="cs-CZ"/>
        </w:rPr>
        <w:t xml:space="preserve"> v následujících </w:t>
      </w:r>
      <w:r w:rsidR="0042447E">
        <w:rPr>
          <w:lang w:val="cs-CZ"/>
        </w:rPr>
        <w:t>soustavách</w:t>
      </w:r>
      <w:r>
        <w:rPr>
          <w:lang w:val="cs-CZ"/>
        </w:rPr>
        <w:t>:</w:t>
      </w:r>
    </w:p>
    <w:p w14:paraId="0700C334" w14:textId="066B06F5" w:rsidR="00B43B12" w:rsidRDefault="00B43B12" w:rsidP="005C4B89">
      <w:pPr>
        <w:pStyle w:val="Text"/>
        <w:numPr>
          <w:ilvl w:val="0"/>
          <w:numId w:val="12"/>
        </w:numPr>
        <w:rPr>
          <w:lang w:val="cs-CZ"/>
        </w:rPr>
      </w:pPr>
      <w:r>
        <w:rPr>
          <w:lang w:val="cs-CZ"/>
        </w:rPr>
        <w:t xml:space="preserve">Decimální (integer) </w:t>
      </w:r>
      <w:r w:rsidR="00C02690">
        <w:rPr>
          <w:lang w:val="cs-CZ"/>
        </w:rPr>
        <w:t>–</w:t>
      </w:r>
      <w:r>
        <w:rPr>
          <w:lang w:val="cs-CZ"/>
        </w:rPr>
        <w:t xml:space="preserve"> desetinné číslo, například 123</w:t>
      </w:r>
    </w:p>
    <w:p w14:paraId="7E6E4917" w14:textId="1DCFC7A2" w:rsidR="00B43B12" w:rsidRDefault="00B43B12" w:rsidP="005C4B89">
      <w:pPr>
        <w:pStyle w:val="Text"/>
        <w:numPr>
          <w:ilvl w:val="0"/>
          <w:numId w:val="12"/>
        </w:numPr>
        <w:rPr>
          <w:lang w:val="cs-CZ"/>
        </w:rPr>
      </w:pPr>
      <w:r>
        <w:rPr>
          <w:lang w:val="cs-CZ"/>
        </w:rPr>
        <w:t>Hexadecimální – čísla</w:t>
      </w:r>
      <w:r w:rsidR="00BB04A1">
        <w:rPr>
          <w:lang w:val="cs-CZ"/>
        </w:rPr>
        <w:t xml:space="preserve"> v šestnáctkové soustavě</w:t>
      </w:r>
      <w:r>
        <w:rPr>
          <w:lang w:val="cs-CZ"/>
        </w:rPr>
        <w:t>, které začínají z 0x</w:t>
      </w:r>
    </w:p>
    <w:p w14:paraId="25ADB351" w14:textId="3F922C92" w:rsidR="00B43B12" w:rsidRPr="00B43B12" w:rsidRDefault="00B43B12" w:rsidP="005C4B89">
      <w:pPr>
        <w:pStyle w:val="Text"/>
        <w:numPr>
          <w:ilvl w:val="0"/>
          <w:numId w:val="12"/>
        </w:numPr>
        <w:rPr>
          <w:lang w:val="cs-CZ"/>
        </w:rPr>
      </w:pPr>
      <w:r>
        <w:rPr>
          <w:lang w:val="cs-CZ"/>
        </w:rPr>
        <w:t>Binární – číslo</w:t>
      </w:r>
      <w:r w:rsidRPr="00B43B12">
        <w:rPr>
          <w:lang w:val="cs-CZ"/>
        </w:rPr>
        <w:t xml:space="preserve"> je v uvozovkách</w:t>
      </w:r>
      <w:r>
        <w:rPr>
          <w:lang w:val="cs-CZ"/>
        </w:rPr>
        <w:t xml:space="preserve"> (jeden bit ' ', vektor bit</w:t>
      </w:r>
      <w:r w:rsidR="00BB04A1">
        <w:rPr>
          <w:lang w:val="cs-CZ"/>
        </w:rPr>
        <w:t>ů</w:t>
      </w:r>
      <w:r>
        <w:rPr>
          <w:lang w:val="cs-CZ"/>
        </w:rPr>
        <w:t xml:space="preserve"> " ")</w:t>
      </w:r>
    </w:p>
    <w:p w14:paraId="48AD36A5" w14:textId="18234622" w:rsidR="00CC1B42" w:rsidRPr="00B059D3" w:rsidRDefault="00C67859" w:rsidP="00612008">
      <w:pPr>
        <w:pStyle w:val="Heading2"/>
        <w:rPr>
          <w:lang w:val="cs-CZ"/>
        </w:rPr>
      </w:pPr>
      <w:bookmarkStart w:id="15" w:name="_Toc154211218"/>
      <w:r w:rsidRPr="00B059D3">
        <w:rPr>
          <w:lang w:val="cs-CZ"/>
        </w:rPr>
        <w:t>Jednotky</w:t>
      </w:r>
      <w:bookmarkEnd w:id="15"/>
    </w:p>
    <w:p w14:paraId="28A987A5" w14:textId="18EA054D" w:rsidR="00CC1B42" w:rsidRPr="00B059D3" w:rsidRDefault="00DC6793" w:rsidP="00CC1B42">
      <w:pPr>
        <w:pStyle w:val="Text"/>
        <w:rPr>
          <w:strike/>
          <w:highlight w:val="yellow"/>
          <w:lang w:val="cs-CZ"/>
        </w:rPr>
      </w:pPr>
      <w:r w:rsidRPr="00B059D3">
        <w:rPr>
          <w:lang w:val="cs-CZ"/>
        </w:rPr>
        <w:t>Pouze jednotky ze soustavy SI jsou použity</w:t>
      </w:r>
      <w:r w:rsidR="00375BD9" w:rsidRPr="00B059D3">
        <w:rPr>
          <w:lang w:val="cs-CZ"/>
        </w:rPr>
        <w:t xml:space="preserve"> v textu</w:t>
      </w:r>
      <w:r w:rsidRPr="00B059D3">
        <w:rPr>
          <w:lang w:val="cs-CZ"/>
        </w:rPr>
        <w:t>.</w:t>
      </w:r>
      <w:r w:rsidR="00CC1B42" w:rsidRPr="00B059D3">
        <w:rPr>
          <w:lang w:val="cs-CZ"/>
        </w:rPr>
        <w:t xml:space="preserve"> </w:t>
      </w:r>
    </w:p>
    <w:p w14:paraId="4B883CF7" w14:textId="49490B7E" w:rsidR="0042075D" w:rsidRPr="00B059D3" w:rsidRDefault="00DC6793" w:rsidP="00612008">
      <w:pPr>
        <w:pStyle w:val="Heading2"/>
        <w:rPr>
          <w:lang w:val="cs-CZ"/>
        </w:rPr>
      </w:pPr>
      <w:bookmarkStart w:id="16" w:name="_Toc154211219"/>
      <w:r w:rsidRPr="00B059D3">
        <w:rPr>
          <w:lang w:val="cs-CZ"/>
        </w:rPr>
        <w:t>Zkratky</w:t>
      </w:r>
      <w:bookmarkEnd w:id="16"/>
    </w:p>
    <w:tbl>
      <w:tblPr>
        <w:tblW w:w="0" w:type="auto"/>
        <w:tblLook w:val="04A0" w:firstRow="1" w:lastRow="0" w:firstColumn="1" w:lastColumn="0" w:noHBand="0" w:noVBand="1"/>
      </w:tblPr>
      <w:tblGrid>
        <w:gridCol w:w="1716"/>
        <w:gridCol w:w="7922"/>
      </w:tblGrid>
      <w:tr w:rsidR="0042075D" w:rsidRPr="00E071B2" w14:paraId="0CFA60EA" w14:textId="77777777" w:rsidTr="00332B47">
        <w:tc>
          <w:tcPr>
            <w:tcW w:w="1716" w:type="dxa"/>
            <w:shd w:val="clear" w:color="auto" w:fill="auto"/>
          </w:tcPr>
          <w:p w14:paraId="4497A7EC" w14:textId="370D8BB0" w:rsidR="00612B26" w:rsidRPr="00E071B2" w:rsidRDefault="00041E0B" w:rsidP="0042075D">
            <w:pPr>
              <w:pStyle w:val="NoSpacing"/>
            </w:pPr>
            <w:r w:rsidRPr="00E071B2">
              <w:t>AAU</w:t>
            </w:r>
          </w:p>
        </w:tc>
        <w:tc>
          <w:tcPr>
            <w:tcW w:w="7922" w:type="dxa"/>
            <w:shd w:val="clear" w:color="auto" w:fill="auto"/>
          </w:tcPr>
          <w:p w14:paraId="0911DA8F" w14:textId="4BCCF570" w:rsidR="00612B26" w:rsidRPr="00E071B2" w:rsidRDefault="00041E0B" w:rsidP="0042075D">
            <w:pPr>
              <w:pStyle w:val="NoSpacing"/>
            </w:pPr>
            <w:r w:rsidRPr="00E071B2">
              <w:t>Auxiliary Arithmetic Unit</w:t>
            </w:r>
          </w:p>
        </w:tc>
      </w:tr>
      <w:tr w:rsidR="0018093D" w:rsidRPr="00E071B2" w14:paraId="66F87BE5" w14:textId="77777777" w:rsidTr="00332B47">
        <w:tc>
          <w:tcPr>
            <w:tcW w:w="1716" w:type="dxa"/>
            <w:shd w:val="clear" w:color="auto" w:fill="auto"/>
          </w:tcPr>
          <w:p w14:paraId="3DF13D67" w14:textId="6C5AC11F" w:rsidR="0018093D" w:rsidRPr="00E071B2" w:rsidRDefault="0098065B" w:rsidP="0042075D">
            <w:pPr>
              <w:pStyle w:val="NoSpacing"/>
            </w:pPr>
            <w:r w:rsidRPr="00E071B2">
              <w:t>SPI</w:t>
            </w:r>
          </w:p>
        </w:tc>
        <w:tc>
          <w:tcPr>
            <w:tcW w:w="7922" w:type="dxa"/>
            <w:shd w:val="clear" w:color="auto" w:fill="auto"/>
          </w:tcPr>
          <w:p w14:paraId="6ACD746D" w14:textId="092115E2" w:rsidR="0018093D" w:rsidRPr="00E071B2" w:rsidRDefault="0098065B" w:rsidP="0042075D">
            <w:pPr>
              <w:pStyle w:val="NoSpacing"/>
            </w:pPr>
            <w:r w:rsidRPr="00E071B2">
              <w:t>Serial Peripheral Interface</w:t>
            </w:r>
          </w:p>
        </w:tc>
      </w:tr>
      <w:tr w:rsidR="0020096F" w:rsidRPr="00E071B2" w14:paraId="0B78F5D1" w14:textId="77777777" w:rsidTr="00332B47">
        <w:tc>
          <w:tcPr>
            <w:tcW w:w="1716" w:type="dxa"/>
            <w:shd w:val="clear" w:color="auto" w:fill="auto"/>
          </w:tcPr>
          <w:p w14:paraId="780C601E" w14:textId="20BAD7BC" w:rsidR="0020096F" w:rsidRPr="00E071B2" w:rsidRDefault="0020096F" w:rsidP="0042075D">
            <w:pPr>
              <w:pStyle w:val="NoSpacing"/>
            </w:pPr>
            <w:r w:rsidRPr="00E071B2">
              <w:t>MCU</w:t>
            </w:r>
          </w:p>
        </w:tc>
        <w:tc>
          <w:tcPr>
            <w:tcW w:w="7922" w:type="dxa"/>
            <w:shd w:val="clear" w:color="auto" w:fill="auto"/>
          </w:tcPr>
          <w:p w14:paraId="0DD04F25" w14:textId="151630CE" w:rsidR="0020096F" w:rsidRPr="00E071B2" w:rsidRDefault="0020096F" w:rsidP="0042075D">
            <w:pPr>
              <w:pStyle w:val="NoSpacing"/>
            </w:pPr>
            <w:r w:rsidRPr="00E071B2">
              <w:t xml:space="preserve">Microcontroller unit – </w:t>
            </w:r>
            <w:r w:rsidRPr="00E071B2">
              <w:rPr>
                <w:lang w:val="cs-CZ"/>
              </w:rPr>
              <w:t>mikrokontroler</w:t>
            </w:r>
          </w:p>
        </w:tc>
      </w:tr>
      <w:tr w:rsidR="007559D3" w:rsidRPr="00E071B2" w14:paraId="12533DB0" w14:textId="77777777" w:rsidTr="00332B47">
        <w:tc>
          <w:tcPr>
            <w:tcW w:w="1716" w:type="dxa"/>
            <w:shd w:val="clear" w:color="auto" w:fill="auto"/>
          </w:tcPr>
          <w:p w14:paraId="53BB86B5" w14:textId="2D8EAB81" w:rsidR="007559D3" w:rsidRPr="00E071B2" w:rsidRDefault="007559D3" w:rsidP="0042075D">
            <w:pPr>
              <w:pStyle w:val="NoSpacing"/>
            </w:pPr>
            <w:r w:rsidRPr="00E071B2">
              <w:t>LSB</w:t>
            </w:r>
          </w:p>
        </w:tc>
        <w:tc>
          <w:tcPr>
            <w:tcW w:w="7922" w:type="dxa"/>
            <w:shd w:val="clear" w:color="auto" w:fill="auto"/>
          </w:tcPr>
          <w:p w14:paraId="5C2BAB30" w14:textId="66066D5F" w:rsidR="007559D3" w:rsidRPr="00E071B2" w:rsidRDefault="007559D3" w:rsidP="0042075D">
            <w:pPr>
              <w:pStyle w:val="NoSpacing"/>
            </w:pPr>
            <w:r w:rsidRPr="00E071B2">
              <w:t>Least Significant Bit</w:t>
            </w:r>
          </w:p>
        </w:tc>
      </w:tr>
      <w:tr w:rsidR="0098065B" w:rsidRPr="00E071B2" w14:paraId="7DCAB06F" w14:textId="77777777" w:rsidTr="00332B47">
        <w:tc>
          <w:tcPr>
            <w:tcW w:w="1716" w:type="dxa"/>
            <w:shd w:val="clear" w:color="auto" w:fill="auto"/>
          </w:tcPr>
          <w:p w14:paraId="651DFD95" w14:textId="4E909BCA" w:rsidR="0098065B" w:rsidRPr="00E071B2" w:rsidRDefault="007559D3" w:rsidP="0042075D">
            <w:pPr>
              <w:pStyle w:val="NoSpacing"/>
            </w:pPr>
            <w:r w:rsidRPr="00E071B2">
              <w:t>MSB</w:t>
            </w:r>
          </w:p>
        </w:tc>
        <w:tc>
          <w:tcPr>
            <w:tcW w:w="7922" w:type="dxa"/>
            <w:shd w:val="clear" w:color="auto" w:fill="auto"/>
          </w:tcPr>
          <w:p w14:paraId="4A9629B4" w14:textId="04289EF8" w:rsidR="0098065B" w:rsidRPr="00E071B2" w:rsidRDefault="007559D3" w:rsidP="0042075D">
            <w:pPr>
              <w:pStyle w:val="NoSpacing"/>
            </w:pPr>
            <w:r w:rsidRPr="00E071B2">
              <w:t>Most Significant Bit</w:t>
            </w:r>
          </w:p>
        </w:tc>
      </w:tr>
      <w:tr w:rsidR="0098065B" w:rsidRPr="00E071B2" w14:paraId="6F22E37C" w14:textId="77777777" w:rsidTr="00332B47">
        <w:tc>
          <w:tcPr>
            <w:tcW w:w="1716" w:type="dxa"/>
            <w:shd w:val="clear" w:color="auto" w:fill="auto"/>
          </w:tcPr>
          <w:p w14:paraId="520B50E5" w14:textId="12003A85" w:rsidR="0098065B" w:rsidRPr="00E071B2" w:rsidRDefault="007559D3" w:rsidP="0042075D">
            <w:pPr>
              <w:pStyle w:val="NoSpacing"/>
            </w:pPr>
            <w:r w:rsidRPr="00E071B2">
              <w:t>DUT</w:t>
            </w:r>
          </w:p>
        </w:tc>
        <w:tc>
          <w:tcPr>
            <w:tcW w:w="7922" w:type="dxa"/>
            <w:shd w:val="clear" w:color="auto" w:fill="auto"/>
          </w:tcPr>
          <w:p w14:paraId="172B31D1" w14:textId="3530A4E7" w:rsidR="0098065B" w:rsidRPr="00E071B2" w:rsidRDefault="007559D3" w:rsidP="0042075D">
            <w:pPr>
              <w:pStyle w:val="NoSpacing"/>
            </w:pPr>
            <w:r w:rsidRPr="00E071B2">
              <w:t>Device Under Test</w:t>
            </w:r>
          </w:p>
        </w:tc>
      </w:tr>
      <w:tr w:rsidR="0085404B" w:rsidRPr="00E071B2" w14:paraId="0D659AD5" w14:textId="77777777" w:rsidTr="00332B47">
        <w:tc>
          <w:tcPr>
            <w:tcW w:w="1716" w:type="dxa"/>
            <w:shd w:val="clear" w:color="auto" w:fill="auto"/>
          </w:tcPr>
          <w:p w14:paraId="21D01232" w14:textId="77777777" w:rsidR="0085404B" w:rsidRPr="00E071B2" w:rsidRDefault="0085404B" w:rsidP="0085404B">
            <w:pPr>
              <w:pStyle w:val="NoSpacing"/>
            </w:pPr>
            <w:r w:rsidRPr="00E071B2">
              <w:t>TBC</w:t>
            </w:r>
          </w:p>
        </w:tc>
        <w:tc>
          <w:tcPr>
            <w:tcW w:w="7922" w:type="dxa"/>
            <w:shd w:val="clear" w:color="auto" w:fill="auto"/>
          </w:tcPr>
          <w:p w14:paraId="4656DCE8" w14:textId="77777777" w:rsidR="0085404B" w:rsidRPr="00E071B2" w:rsidRDefault="0085404B" w:rsidP="0085404B">
            <w:pPr>
              <w:pStyle w:val="NoSpacing"/>
            </w:pPr>
            <w:r w:rsidRPr="00E071B2">
              <w:t>To Be Confirmed</w:t>
            </w:r>
          </w:p>
        </w:tc>
      </w:tr>
      <w:tr w:rsidR="0085404B" w:rsidRPr="00E071B2" w14:paraId="1818036D" w14:textId="77777777" w:rsidTr="00332B47">
        <w:tc>
          <w:tcPr>
            <w:tcW w:w="1716" w:type="dxa"/>
            <w:shd w:val="clear" w:color="auto" w:fill="auto"/>
          </w:tcPr>
          <w:p w14:paraId="0DF19C19" w14:textId="77777777" w:rsidR="0085404B" w:rsidRPr="00E071B2" w:rsidRDefault="0085404B" w:rsidP="0085404B">
            <w:pPr>
              <w:pStyle w:val="NoSpacing"/>
            </w:pPr>
            <w:r w:rsidRPr="00E071B2">
              <w:t>TBD</w:t>
            </w:r>
          </w:p>
        </w:tc>
        <w:tc>
          <w:tcPr>
            <w:tcW w:w="7922" w:type="dxa"/>
            <w:shd w:val="clear" w:color="auto" w:fill="auto"/>
          </w:tcPr>
          <w:p w14:paraId="08FE1FD6" w14:textId="130FCF23" w:rsidR="0085404B" w:rsidRPr="00E071B2" w:rsidRDefault="0085404B" w:rsidP="0085404B">
            <w:pPr>
              <w:pStyle w:val="NoSpacing"/>
            </w:pPr>
            <w:r w:rsidRPr="00E071B2">
              <w:t xml:space="preserve">To Be </w:t>
            </w:r>
            <w:r w:rsidR="00041E0B" w:rsidRPr="00E071B2">
              <w:t>Defined</w:t>
            </w:r>
          </w:p>
        </w:tc>
      </w:tr>
      <w:tr w:rsidR="0085404B" w:rsidRPr="00B059D3" w14:paraId="13D20D88" w14:textId="77777777" w:rsidTr="00332B47">
        <w:tc>
          <w:tcPr>
            <w:tcW w:w="1716" w:type="dxa"/>
            <w:shd w:val="clear" w:color="auto" w:fill="auto"/>
          </w:tcPr>
          <w:p w14:paraId="1527BE71" w14:textId="370F9B25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0C1BF3B" w14:textId="0DB6C0D0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2DFC1ECB" w14:textId="77777777" w:rsidTr="00332B47">
        <w:tc>
          <w:tcPr>
            <w:tcW w:w="1716" w:type="dxa"/>
            <w:shd w:val="clear" w:color="auto" w:fill="auto"/>
          </w:tcPr>
          <w:p w14:paraId="7C5DDEBD" w14:textId="2334AFBF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836EBAD" w14:textId="3746FAD8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</w:tbl>
    <w:p w14:paraId="3C362E82" w14:textId="77777777" w:rsidR="0042075D" w:rsidRPr="00B059D3" w:rsidRDefault="0042075D" w:rsidP="0042075D">
      <w:pPr>
        <w:pStyle w:val="Text"/>
        <w:rPr>
          <w:lang w:val="cs-CZ"/>
        </w:rPr>
      </w:pPr>
    </w:p>
    <w:p w14:paraId="6CA31359" w14:textId="63EF3C44" w:rsidR="0042075D" w:rsidRDefault="00C67859" w:rsidP="0042075D">
      <w:pPr>
        <w:pStyle w:val="Heading1"/>
        <w:rPr>
          <w:lang w:val="cs-CZ"/>
        </w:rPr>
      </w:pPr>
      <w:bookmarkStart w:id="17" w:name="_Toc154211220"/>
      <w:bookmarkEnd w:id="10"/>
      <w:r w:rsidRPr="00B059D3">
        <w:rPr>
          <w:lang w:val="cs-CZ"/>
        </w:rPr>
        <w:lastRenderedPageBreak/>
        <w:t>Pře</w:t>
      </w:r>
      <w:r w:rsidR="00BC5B67" w:rsidRPr="00B059D3">
        <w:rPr>
          <w:lang w:val="cs-CZ"/>
        </w:rPr>
        <w:t>dstavení projektu</w:t>
      </w:r>
      <w:bookmarkEnd w:id="17"/>
    </w:p>
    <w:p w14:paraId="5360184D" w14:textId="1752B7E4" w:rsidR="00131080" w:rsidRDefault="006D4C87" w:rsidP="00131080">
      <w:pPr>
        <w:pStyle w:val="Text"/>
        <w:rPr>
          <w:rStyle w:val="fontstyle01"/>
          <w:lang w:val="cs-CZ"/>
        </w:rPr>
      </w:pPr>
      <w:r>
        <w:rPr>
          <w:lang w:val="cs-CZ"/>
        </w:rPr>
        <w:t xml:space="preserve">Cílem projektu </w:t>
      </w:r>
      <w:r w:rsidR="001D6537">
        <w:rPr>
          <w:lang w:val="cs-CZ"/>
        </w:rPr>
        <w:t xml:space="preserve">je sestavení </w:t>
      </w:r>
      <w:r w:rsidR="001B614A">
        <w:rPr>
          <w:lang w:val="cs-CZ"/>
        </w:rPr>
        <w:t xml:space="preserve">pomocné aritmetické jednotky (AAU </w:t>
      </w:r>
      <w:r w:rsidR="00C97396">
        <w:rPr>
          <w:lang w:val="cs-CZ"/>
        </w:rPr>
        <w:t>–</w:t>
      </w:r>
      <w:r w:rsidR="001B614A">
        <w:rPr>
          <w:lang w:val="cs-CZ"/>
        </w:rPr>
        <w:t xml:space="preserve"> </w:t>
      </w:r>
      <w:r w:rsidR="00C97396">
        <w:rPr>
          <w:rStyle w:val="fontstyle01"/>
        </w:rPr>
        <w:t>Auxiliary Arithmetic Unit)</w:t>
      </w:r>
      <w:r w:rsidR="00566F87">
        <w:rPr>
          <w:rStyle w:val="fontstyle01"/>
        </w:rPr>
        <w:t xml:space="preserve"> </w:t>
      </w:r>
      <w:r w:rsidR="00566F87" w:rsidRPr="002E4859">
        <w:rPr>
          <w:rStyle w:val="fontstyle01"/>
          <w:lang w:val="cs-CZ"/>
        </w:rPr>
        <w:t>pro mikrokontroler</w:t>
      </w:r>
      <w:r w:rsidR="003C67CF">
        <w:rPr>
          <w:rStyle w:val="fontstyle01"/>
          <w:lang w:val="cs-CZ"/>
        </w:rPr>
        <w:t xml:space="preserve"> (MCU)</w:t>
      </w:r>
      <w:r w:rsidR="00566F87" w:rsidRPr="002E4859">
        <w:rPr>
          <w:rStyle w:val="fontstyle01"/>
          <w:lang w:val="cs-CZ"/>
        </w:rPr>
        <w:t xml:space="preserve">. </w:t>
      </w:r>
      <w:r w:rsidR="00040C04">
        <w:rPr>
          <w:rStyle w:val="fontstyle01"/>
          <w:lang w:val="cs-CZ"/>
        </w:rPr>
        <w:t>MCU komunikuje</w:t>
      </w:r>
      <w:r w:rsidR="000128C3">
        <w:rPr>
          <w:rStyle w:val="fontstyle01"/>
          <w:lang w:val="cs-CZ"/>
        </w:rPr>
        <w:t xml:space="preserve"> </w:t>
      </w:r>
      <w:r w:rsidR="000128C3" w:rsidRPr="00FA7F8B">
        <w:t>s</w:t>
      </w:r>
      <w:r w:rsidR="00FA7F8B">
        <w:t> </w:t>
      </w:r>
      <w:r w:rsidR="000128C3" w:rsidRPr="00FA7F8B">
        <w:t>AAU</w:t>
      </w:r>
      <w:r w:rsidR="00040C04">
        <w:rPr>
          <w:rStyle w:val="fontstyle01"/>
          <w:lang w:val="cs-CZ"/>
        </w:rPr>
        <w:t xml:space="preserve"> přes </w:t>
      </w:r>
      <w:r w:rsidR="009B226D">
        <w:rPr>
          <w:rStyle w:val="fontstyle01"/>
          <w:lang w:val="cs-CZ"/>
        </w:rPr>
        <w:t xml:space="preserve">sériovou linku (SPI – </w:t>
      </w:r>
      <w:r w:rsidR="00953C99" w:rsidRPr="00953C99">
        <w:rPr>
          <w:rStyle w:val="fontstyle01"/>
          <w:lang w:val="cs-CZ"/>
        </w:rPr>
        <w:t>Serial Peripheral Interface</w:t>
      </w:r>
      <w:r w:rsidR="00953C99">
        <w:rPr>
          <w:rStyle w:val="fontstyle01"/>
          <w:lang w:val="cs-CZ"/>
        </w:rPr>
        <w:t xml:space="preserve">). </w:t>
      </w:r>
      <w:r w:rsidR="00013B10">
        <w:rPr>
          <w:rStyle w:val="fontstyle01"/>
          <w:lang w:val="cs-CZ"/>
        </w:rPr>
        <w:t>MCU plní roli master a AAU roli slave</w:t>
      </w:r>
      <w:r w:rsidR="003C75AA">
        <w:rPr>
          <w:rStyle w:val="fontstyle01"/>
          <w:lang w:val="cs-CZ"/>
        </w:rPr>
        <w:t xml:space="preserve">. </w:t>
      </w:r>
      <w:r w:rsidR="00C3132C">
        <w:rPr>
          <w:rStyle w:val="fontstyle01"/>
          <w:lang w:val="cs-CZ"/>
        </w:rPr>
        <w:t xml:space="preserve">Úkolem aritmetické jednotky je provádět </w:t>
      </w:r>
      <w:r w:rsidR="00F33A20">
        <w:rPr>
          <w:rStyle w:val="fontstyle01"/>
          <w:lang w:val="cs-CZ"/>
        </w:rPr>
        <w:t xml:space="preserve">dvě </w:t>
      </w:r>
      <w:r w:rsidR="00E10D95">
        <w:rPr>
          <w:rStyle w:val="fontstyle01"/>
          <w:lang w:val="cs-CZ"/>
        </w:rPr>
        <w:t>aritmetické operace</w:t>
      </w:r>
      <w:r w:rsidR="003279EE">
        <w:rPr>
          <w:rStyle w:val="fontstyle01"/>
          <w:lang w:val="cs-CZ"/>
        </w:rPr>
        <w:t xml:space="preserve"> s</w:t>
      </w:r>
      <w:r w:rsidR="00F33A20">
        <w:rPr>
          <w:rStyle w:val="fontstyle01"/>
          <w:lang w:val="cs-CZ"/>
        </w:rPr>
        <w:t> </w:t>
      </w:r>
      <w:r w:rsidR="003279EE">
        <w:rPr>
          <w:rStyle w:val="fontstyle01"/>
          <w:lang w:val="cs-CZ"/>
        </w:rPr>
        <w:t>čísli</w:t>
      </w:r>
      <w:r w:rsidR="00F33A20">
        <w:rPr>
          <w:rStyle w:val="fontstyle01"/>
          <w:lang w:val="cs-CZ"/>
        </w:rPr>
        <w:t xml:space="preserve">, sčítání </w:t>
      </w:r>
      <w:r w:rsidR="006A7BC1">
        <w:rPr>
          <w:rStyle w:val="fontstyle01"/>
          <w:lang w:val="cs-CZ"/>
        </w:rPr>
        <w:t>a násobení</w:t>
      </w:r>
      <w:r w:rsidR="003279EE">
        <w:rPr>
          <w:rStyle w:val="fontstyle01"/>
          <w:lang w:val="cs-CZ"/>
        </w:rPr>
        <w:t>.</w:t>
      </w:r>
      <w:r w:rsidR="00010857">
        <w:rPr>
          <w:rStyle w:val="fontstyle01"/>
          <w:lang w:val="cs-CZ"/>
        </w:rPr>
        <w:t xml:space="preserve"> Výsled</w:t>
      </w:r>
      <w:r w:rsidR="00D90F84">
        <w:rPr>
          <w:rStyle w:val="fontstyle01"/>
          <w:lang w:val="cs-CZ"/>
        </w:rPr>
        <w:t xml:space="preserve">ky jsou vraceny v následujícím </w:t>
      </w:r>
      <w:r w:rsidR="006A0FE3">
        <w:rPr>
          <w:rStyle w:val="fontstyle01"/>
          <w:lang w:val="cs-CZ"/>
        </w:rPr>
        <w:t>pa</w:t>
      </w:r>
      <w:r w:rsidR="00013B10">
        <w:rPr>
          <w:rStyle w:val="fontstyle01"/>
          <w:lang w:val="cs-CZ"/>
        </w:rPr>
        <w:t>ketu.</w:t>
      </w:r>
      <w:r w:rsidR="003279EE">
        <w:rPr>
          <w:rStyle w:val="fontstyle01"/>
          <w:lang w:val="cs-CZ"/>
        </w:rPr>
        <w:t xml:space="preserve"> </w:t>
      </w:r>
      <w:r w:rsidR="00102A66">
        <w:rPr>
          <w:rStyle w:val="fontstyle01"/>
          <w:lang w:val="cs-CZ"/>
        </w:rPr>
        <w:t xml:space="preserve">Čísla jsou ve formátu </w:t>
      </w:r>
      <w:r w:rsidR="009F6B10">
        <w:rPr>
          <w:rStyle w:val="fontstyle01"/>
          <w:lang w:val="cs-CZ"/>
        </w:rPr>
        <w:t xml:space="preserve">se znaménkem </w:t>
      </w:r>
      <w:r w:rsidR="007F6107">
        <w:rPr>
          <w:rStyle w:val="fontstyle01"/>
          <w:lang w:val="cs-CZ"/>
        </w:rPr>
        <w:t>a</w:t>
      </w:r>
      <w:r w:rsidR="00102A66">
        <w:rPr>
          <w:rStyle w:val="fontstyle01"/>
          <w:lang w:val="cs-CZ"/>
        </w:rPr>
        <w:t xml:space="preserve"> pevnou desetinou </w:t>
      </w:r>
      <w:r w:rsidR="00951598">
        <w:rPr>
          <w:rStyle w:val="fontstyle01"/>
          <w:lang w:val="cs-CZ"/>
        </w:rPr>
        <w:t>čárkou</w:t>
      </w:r>
      <w:r w:rsidR="00C23195">
        <w:rPr>
          <w:rStyle w:val="fontstyle01"/>
          <w:lang w:val="cs-CZ"/>
        </w:rPr>
        <w:t>.</w:t>
      </w:r>
    </w:p>
    <w:p w14:paraId="10A50AA5" w14:textId="5A6A80FF" w:rsidR="00997843" w:rsidRPr="002E4859" w:rsidRDefault="00B235E5" w:rsidP="00131080">
      <w:pPr>
        <w:pStyle w:val="Text"/>
        <w:rPr>
          <w:lang w:val="cs-CZ"/>
        </w:rPr>
      </w:pPr>
      <w:r>
        <w:rPr>
          <w:lang w:val="cs-CZ"/>
        </w:rPr>
        <w:t>Datový tok je řízen masterem</w:t>
      </w:r>
      <w:r w:rsidR="00580D6E">
        <w:rPr>
          <w:lang w:val="cs-CZ"/>
        </w:rPr>
        <w:t>,</w:t>
      </w:r>
      <w:r w:rsidR="00361E04">
        <w:rPr>
          <w:lang w:val="cs-CZ"/>
        </w:rPr>
        <w:t xml:space="preserve"> ale slave musí </w:t>
      </w:r>
      <w:r w:rsidR="003A2167">
        <w:rPr>
          <w:lang w:val="cs-CZ"/>
        </w:rPr>
        <w:t>kontrolovat úplnost paketů.</w:t>
      </w:r>
      <w:r w:rsidR="00DA1518">
        <w:rPr>
          <w:lang w:val="cs-CZ"/>
        </w:rPr>
        <w:t xml:space="preserve"> Chybný paket AAU ignoruje</w:t>
      </w:r>
      <w:r w:rsidR="007F7CD7">
        <w:rPr>
          <w:lang w:val="cs-CZ"/>
        </w:rPr>
        <w:t xml:space="preserve"> a čeká na příjem dalšího.</w:t>
      </w:r>
    </w:p>
    <w:p w14:paraId="28932B9B" w14:textId="09B035D8" w:rsidR="0042075D" w:rsidRPr="00B059D3" w:rsidRDefault="00B13F38" w:rsidP="0042075D">
      <w:pPr>
        <w:pStyle w:val="Obrzek"/>
      </w:pPr>
      <w:r w:rsidRPr="00B059D3">
        <w:object w:dxaOrig="3870" w:dyaOrig="2476" w14:anchorId="213BC5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2.8pt;height:2in;mso-width-percent:0;mso-height-percent:0;mso-width-percent:0;mso-height-percent:0" o:ole="">
            <v:imagedata r:id="rId12" o:title=""/>
          </v:shape>
          <o:OLEObject Type="Embed" ProgID="Visio.Drawing.15" ShapeID="_x0000_i1025" DrawAspect="Content" ObjectID="_1765915743" r:id="rId13"/>
        </w:object>
      </w:r>
    </w:p>
    <w:p w14:paraId="139F352B" w14:textId="62DED824" w:rsidR="00BC5B67" w:rsidRPr="007C00FB" w:rsidRDefault="004F0582" w:rsidP="007C00FB">
      <w:pPr>
        <w:pStyle w:val="Caption"/>
        <w:rPr>
          <w:lang w:val="cs-CZ"/>
        </w:rPr>
      </w:pPr>
      <w:bookmarkStart w:id="18" w:name="_Toc154211232"/>
      <w:r w:rsidRPr="00B059D3">
        <w:rPr>
          <w:lang w:val="cs-CZ"/>
        </w:rPr>
        <w:t>Obrázek</w:t>
      </w:r>
      <w:r w:rsidR="0042075D" w:rsidRPr="00B059D3">
        <w:rPr>
          <w:lang w:val="cs-CZ"/>
        </w:rPr>
        <w:t xml:space="preserve"> </w:t>
      </w:r>
      <w:r w:rsidR="0042075D" w:rsidRPr="00B059D3">
        <w:rPr>
          <w:lang w:val="cs-CZ"/>
        </w:rPr>
        <w:fldChar w:fldCharType="begin"/>
      </w:r>
      <w:r w:rsidR="0042075D" w:rsidRPr="00B059D3">
        <w:rPr>
          <w:lang w:val="cs-CZ"/>
        </w:rPr>
        <w:instrText xml:space="preserve"> STYLEREF 1 \s </w:instrText>
      </w:r>
      <w:r w:rsidR="0042075D" w:rsidRPr="00B059D3">
        <w:rPr>
          <w:lang w:val="cs-CZ"/>
        </w:rPr>
        <w:fldChar w:fldCharType="separate"/>
      </w:r>
      <w:r w:rsidR="00930DAB">
        <w:rPr>
          <w:noProof/>
          <w:lang w:val="cs-CZ"/>
        </w:rPr>
        <w:t>4</w:t>
      </w:r>
      <w:r w:rsidR="0042075D" w:rsidRPr="00B059D3">
        <w:rPr>
          <w:lang w:val="cs-CZ"/>
        </w:rPr>
        <w:fldChar w:fldCharType="end"/>
      </w:r>
      <w:r w:rsidR="0042075D" w:rsidRPr="00B059D3">
        <w:rPr>
          <w:lang w:val="cs-CZ"/>
        </w:rPr>
        <w:noBreakHyphen/>
      </w:r>
      <w:r w:rsidR="0042075D" w:rsidRPr="00B059D3">
        <w:rPr>
          <w:lang w:val="cs-CZ"/>
        </w:rPr>
        <w:fldChar w:fldCharType="begin"/>
      </w:r>
      <w:r w:rsidR="0042075D" w:rsidRPr="00B059D3">
        <w:rPr>
          <w:lang w:val="cs-CZ"/>
        </w:rPr>
        <w:instrText xml:space="preserve"> SEQ Figure \* ARABIC \s 1 </w:instrText>
      </w:r>
      <w:r w:rsidR="0042075D" w:rsidRPr="00B059D3">
        <w:rPr>
          <w:lang w:val="cs-CZ"/>
        </w:rPr>
        <w:fldChar w:fldCharType="separate"/>
      </w:r>
      <w:r w:rsidR="00930DAB">
        <w:rPr>
          <w:noProof/>
          <w:lang w:val="cs-CZ"/>
        </w:rPr>
        <w:t>1</w:t>
      </w:r>
      <w:r w:rsidR="0042075D" w:rsidRPr="00B059D3">
        <w:rPr>
          <w:lang w:val="cs-CZ"/>
        </w:rPr>
        <w:fldChar w:fldCharType="end"/>
      </w:r>
      <w:r w:rsidR="0042075D" w:rsidRPr="00B059D3">
        <w:rPr>
          <w:lang w:val="cs-CZ"/>
        </w:rPr>
        <w:t xml:space="preserve"> </w:t>
      </w:r>
      <w:r w:rsidR="00C76DBA" w:rsidRPr="00B059D3">
        <w:rPr>
          <w:lang w:val="cs-CZ"/>
        </w:rPr>
        <w:t>Blokové schéma AAU</w:t>
      </w:r>
      <w:bookmarkEnd w:id="18"/>
    </w:p>
    <w:p w14:paraId="5D6B1A9E" w14:textId="28BFB2A2" w:rsidR="00276BE4" w:rsidRPr="00276BE4" w:rsidRDefault="00BA7ED9" w:rsidP="00276BE4">
      <w:pPr>
        <w:pStyle w:val="Text"/>
        <w:rPr>
          <w:lang w:val="cs-CZ"/>
        </w:rPr>
      </w:pPr>
      <w:r>
        <w:rPr>
          <w:lang w:val="cs-CZ"/>
        </w:rPr>
        <w:t xml:space="preserve">Obsahem zprávy je </w:t>
      </w:r>
      <w:r w:rsidR="000B5423">
        <w:rPr>
          <w:lang w:val="cs-CZ"/>
        </w:rPr>
        <w:t>krátké představení projektu</w:t>
      </w:r>
      <w:r w:rsidR="00C47511">
        <w:rPr>
          <w:lang w:val="cs-CZ"/>
        </w:rPr>
        <w:t>, p</w:t>
      </w:r>
      <w:r w:rsidR="0076541F">
        <w:rPr>
          <w:lang w:val="cs-CZ"/>
        </w:rPr>
        <w:t xml:space="preserve">lán vývoje </w:t>
      </w:r>
      <w:r w:rsidR="00A72AA2">
        <w:rPr>
          <w:lang w:val="cs-CZ"/>
        </w:rPr>
        <w:t xml:space="preserve">popisující </w:t>
      </w:r>
      <w:r w:rsidR="005D7F99">
        <w:rPr>
          <w:lang w:val="cs-CZ"/>
        </w:rPr>
        <w:t>výsledný postup</w:t>
      </w:r>
      <w:r w:rsidR="00493110">
        <w:rPr>
          <w:lang w:val="cs-CZ"/>
        </w:rPr>
        <w:t xml:space="preserve"> práce</w:t>
      </w:r>
      <w:r w:rsidR="009918AB">
        <w:rPr>
          <w:lang w:val="cs-CZ"/>
        </w:rPr>
        <w:t>, d</w:t>
      </w:r>
      <w:r w:rsidR="00640E5C">
        <w:rPr>
          <w:lang w:val="cs-CZ"/>
        </w:rPr>
        <w:t>ále</w:t>
      </w:r>
      <w:r w:rsidR="00493110">
        <w:rPr>
          <w:lang w:val="cs-CZ"/>
        </w:rPr>
        <w:t xml:space="preserve"> </w:t>
      </w:r>
      <w:r w:rsidR="00BA05B9">
        <w:rPr>
          <w:lang w:val="cs-CZ"/>
        </w:rPr>
        <w:t xml:space="preserve">popis </w:t>
      </w:r>
      <w:r w:rsidR="00E22D7C">
        <w:rPr>
          <w:lang w:val="cs-CZ"/>
        </w:rPr>
        <w:t>návrhu</w:t>
      </w:r>
      <w:r w:rsidR="00F1332D">
        <w:rPr>
          <w:lang w:val="cs-CZ"/>
        </w:rPr>
        <w:t xml:space="preserve"> </w:t>
      </w:r>
      <w:r w:rsidR="006C7169">
        <w:rPr>
          <w:lang w:val="cs-CZ"/>
        </w:rPr>
        <w:t xml:space="preserve">a blokové schéma. </w:t>
      </w:r>
      <w:r w:rsidR="00205FB8">
        <w:rPr>
          <w:lang w:val="cs-CZ"/>
        </w:rPr>
        <w:t>Následně</w:t>
      </w:r>
      <w:r w:rsidR="00D6485D">
        <w:rPr>
          <w:lang w:val="cs-CZ"/>
        </w:rPr>
        <w:t xml:space="preserve"> </w:t>
      </w:r>
      <w:r w:rsidR="009918AB">
        <w:rPr>
          <w:lang w:val="cs-CZ"/>
        </w:rPr>
        <w:t xml:space="preserve">obsahuje verifikační plán </w:t>
      </w:r>
      <w:r w:rsidR="00F042B0">
        <w:rPr>
          <w:lang w:val="cs-CZ"/>
        </w:rPr>
        <w:t xml:space="preserve">sestávající z verifikační matice, popisu verifikačního prostředí a </w:t>
      </w:r>
      <w:r w:rsidR="00205FB8">
        <w:rPr>
          <w:lang w:val="cs-CZ"/>
        </w:rPr>
        <w:t xml:space="preserve">popisů verifikačních testů. </w:t>
      </w:r>
      <w:r w:rsidR="009D3464">
        <w:rPr>
          <w:lang w:val="cs-CZ"/>
        </w:rPr>
        <w:t xml:space="preserve">Závěrem je kapitola popisující výsledky implementace </w:t>
      </w:r>
      <w:r w:rsidR="00846199">
        <w:rPr>
          <w:lang w:val="cs-CZ"/>
        </w:rPr>
        <w:t xml:space="preserve">pro cílový FPGA obvod a </w:t>
      </w:r>
      <w:r w:rsidR="00680491">
        <w:rPr>
          <w:lang w:val="cs-CZ"/>
        </w:rPr>
        <w:t xml:space="preserve">cesta kterou </w:t>
      </w:r>
      <w:r w:rsidR="006F3C5B">
        <w:rPr>
          <w:lang w:val="cs-CZ"/>
        </w:rPr>
        <w:t xml:space="preserve">bylo </w:t>
      </w:r>
      <w:r w:rsidR="00E502C2">
        <w:rPr>
          <w:lang w:val="cs-CZ"/>
        </w:rPr>
        <w:t>implementace dosaženo.</w:t>
      </w:r>
    </w:p>
    <w:p w14:paraId="7284B567" w14:textId="4FBAD2F5" w:rsidR="00AC213C" w:rsidRDefault="00C67859" w:rsidP="00C14FC5">
      <w:pPr>
        <w:pStyle w:val="Heading1"/>
        <w:rPr>
          <w:lang w:val="cs-CZ"/>
        </w:rPr>
      </w:pPr>
      <w:bookmarkStart w:id="19" w:name="_Toc154211221"/>
      <w:r w:rsidRPr="00B059D3">
        <w:rPr>
          <w:lang w:val="cs-CZ"/>
        </w:rPr>
        <w:lastRenderedPageBreak/>
        <w:t>Plán vývoje</w:t>
      </w:r>
      <w:bookmarkEnd w:id="19"/>
    </w:p>
    <w:p w14:paraId="1BE93CC5" w14:textId="0CC4087C" w:rsidR="00A17661" w:rsidRPr="005A7C0A" w:rsidRDefault="00A17661" w:rsidP="00A17661">
      <w:pPr>
        <w:pStyle w:val="Text"/>
        <w:rPr>
          <w:lang w:val="cs-CZ"/>
        </w:rPr>
      </w:pPr>
      <w:r w:rsidRPr="005A7C0A">
        <w:rPr>
          <w:lang w:val="cs-CZ"/>
        </w:rPr>
        <w:t>První krokem bylo udělat analýzu specifikac</w:t>
      </w:r>
      <w:r w:rsidR="005A7C0A">
        <w:rPr>
          <w:lang w:val="cs-CZ"/>
        </w:rPr>
        <w:t>e</w:t>
      </w:r>
      <w:r w:rsidRPr="005A7C0A">
        <w:rPr>
          <w:lang w:val="cs-CZ"/>
        </w:rPr>
        <w:t xml:space="preserve"> projektu a představit, jak postupovat v návrhu. </w:t>
      </w:r>
      <w:r w:rsidR="001A6C7C">
        <w:rPr>
          <w:lang w:val="cs-CZ"/>
        </w:rPr>
        <w:br/>
      </w:r>
      <w:r w:rsidRPr="005A7C0A">
        <w:rPr>
          <w:lang w:val="cs-CZ"/>
        </w:rPr>
        <w:t xml:space="preserve">Dále byl vytvořen vývojový plán a v samotný návrh, tj. </w:t>
      </w:r>
      <w:r w:rsidR="00636AB0">
        <w:rPr>
          <w:lang w:val="cs-CZ"/>
        </w:rPr>
        <w:t>modelování</w:t>
      </w:r>
      <w:r w:rsidRPr="005A7C0A">
        <w:rPr>
          <w:lang w:val="cs-CZ"/>
        </w:rPr>
        <w:t xml:space="preserve"> ve VHDL. </w:t>
      </w:r>
      <w:r w:rsidR="00636AB0">
        <w:rPr>
          <w:lang w:val="cs-CZ"/>
        </w:rPr>
        <w:t>Poté</w:t>
      </w:r>
      <w:r w:rsidRPr="005A7C0A">
        <w:rPr>
          <w:lang w:val="cs-CZ"/>
        </w:rPr>
        <w:t xml:space="preserve"> bylo vytvořeno simulační prostředí včetně testbench</w:t>
      </w:r>
      <w:r w:rsidR="00B70150">
        <w:rPr>
          <w:lang w:val="cs-CZ"/>
        </w:rPr>
        <w:t>e</w:t>
      </w:r>
      <w:r w:rsidRPr="005A7C0A">
        <w:rPr>
          <w:lang w:val="cs-CZ"/>
        </w:rPr>
        <w:t xml:space="preserve"> a </w:t>
      </w:r>
      <w:r w:rsidR="0004027D" w:rsidRPr="005A7C0A">
        <w:rPr>
          <w:lang w:val="cs-CZ"/>
        </w:rPr>
        <w:t>jednotlivých</w:t>
      </w:r>
      <w:r w:rsidRPr="005A7C0A">
        <w:rPr>
          <w:lang w:val="cs-CZ"/>
        </w:rPr>
        <w:t xml:space="preserve"> procedur. N</w:t>
      </w:r>
      <w:r w:rsidR="008A1EFE">
        <w:rPr>
          <w:lang w:val="cs-CZ"/>
        </w:rPr>
        <w:t>ásledně</w:t>
      </w:r>
      <w:r w:rsidRPr="005A7C0A">
        <w:rPr>
          <w:lang w:val="cs-CZ"/>
        </w:rPr>
        <w:t xml:space="preserve"> byla</w:t>
      </w:r>
      <w:r w:rsidR="00B70150">
        <w:rPr>
          <w:lang w:val="cs-CZ"/>
        </w:rPr>
        <w:t xml:space="preserve"> provedena</w:t>
      </w:r>
      <w:r w:rsidRPr="005A7C0A">
        <w:rPr>
          <w:lang w:val="cs-CZ"/>
        </w:rPr>
        <w:t xml:space="preserve"> implementace a všechny </w:t>
      </w:r>
      <w:r w:rsidR="0004027D" w:rsidRPr="005A7C0A">
        <w:rPr>
          <w:lang w:val="cs-CZ"/>
        </w:rPr>
        <w:t>výsledky</w:t>
      </w:r>
      <w:r w:rsidRPr="005A7C0A">
        <w:rPr>
          <w:lang w:val="cs-CZ"/>
        </w:rPr>
        <w:t xml:space="preserve"> byly </w:t>
      </w:r>
      <w:r w:rsidR="0004027D" w:rsidRPr="005A7C0A">
        <w:rPr>
          <w:lang w:val="cs-CZ"/>
        </w:rPr>
        <w:t>zkontrolov</w:t>
      </w:r>
      <w:r w:rsidR="00B70150">
        <w:rPr>
          <w:lang w:val="cs-CZ"/>
        </w:rPr>
        <w:t>ány</w:t>
      </w:r>
      <w:r w:rsidRPr="005A7C0A">
        <w:rPr>
          <w:lang w:val="cs-CZ"/>
        </w:rPr>
        <w:t xml:space="preserve">, </w:t>
      </w:r>
      <w:r w:rsidR="00B70150">
        <w:rPr>
          <w:lang w:val="cs-CZ"/>
        </w:rPr>
        <w:t xml:space="preserve">zda </w:t>
      </w:r>
      <w:r w:rsidR="0004027D" w:rsidRPr="005A7C0A">
        <w:rPr>
          <w:lang w:val="cs-CZ"/>
        </w:rPr>
        <w:t>sedí</w:t>
      </w:r>
      <w:r w:rsidRPr="005A7C0A">
        <w:rPr>
          <w:lang w:val="cs-CZ"/>
        </w:rPr>
        <w:t xml:space="preserve"> s</w:t>
      </w:r>
      <w:r w:rsidR="00D7326E">
        <w:rPr>
          <w:lang w:val="cs-CZ"/>
        </w:rPr>
        <w:t>e zadaným</w:t>
      </w:r>
      <w:r w:rsidRPr="005A7C0A">
        <w:rPr>
          <w:lang w:val="cs-CZ"/>
        </w:rPr>
        <w:t xml:space="preserve"> </w:t>
      </w:r>
      <w:r w:rsidR="0004027D" w:rsidRPr="005A7C0A">
        <w:rPr>
          <w:lang w:val="cs-CZ"/>
        </w:rPr>
        <w:t>požadavkem</w:t>
      </w:r>
      <w:r w:rsidRPr="005A7C0A">
        <w:rPr>
          <w:lang w:val="cs-CZ"/>
        </w:rPr>
        <w:t xml:space="preserve">. </w:t>
      </w:r>
      <w:r w:rsidR="001A6C7C">
        <w:rPr>
          <w:lang w:val="cs-CZ"/>
        </w:rPr>
        <w:br/>
      </w:r>
      <w:r w:rsidRPr="005A7C0A">
        <w:rPr>
          <w:lang w:val="cs-CZ"/>
        </w:rPr>
        <w:t xml:space="preserve">Pokud by v tom byl </w:t>
      </w:r>
      <w:r w:rsidR="0004027D" w:rsidRPr="005A7C0A">
        <w:rPr>
          <w:lang w:val="cs-CZ"/>
        </w:rPr>
        <w:t>nějaký</w:t>
      </w:r>
      <w:r w:rsidRPr="005A7C0A">
        <w:rPr>
          <w:lang w:val="cs-CZ"/>
        </w:rPr>
        <w:t xml:space="preserve"> </w:t>
      </w:r>
      <w:r w:rsidR="0004027D" w:rsidRPr="005A7C0A">
        <w:rPr>
          <w:lang w:val="cs-CZ"/>
        </w:rPr>
        <w:t>rozdíl</w:t>
      </w:r>
      <w:r w:rsidRPr="005A7C0A">
        <w:rPr>
          <w:lang w:val="cs-CZ"/>
        </w:rPr>
        <w:t>, n</w:t>
      </w:r>
      <w:r w:rsidR="00D7326E">
        <w:rPr>
          <w:lang w:val="cs-CZ"/>
        </w:rPr>
        <w:t>á</w:t>
      </w:r>
      <w:r w:rsidRPr="005A7C0A">
        <w:rPr>
          <w:lang w:val="cs-CZ"/>
        </w:rPr>
        <w:t>vrh by se opakoval z kroku č.3, co</w:t>
      </w:r>
      <w:r w:rsidR="008A1EFE">
        <w:rPr>
          <w:lang w:val="cs-CZ"/>
        </w:rPr>
        <w:t>ž</w:t>
      </w:r>
      <w:r w:rsidRPr="005A7C0A">
        <w:rPr>
          <w:lang w:val="cs-CZ"/>
        </w:rPr>
        <w:t xml:space="preserve"> je </w:t>
      </w:r>
      <w:r w:rsidR="0004027D" w:rsidRPr="005A7C0A">
        <w:rPr>
          <w:lang w:val="cs-CZ"/>
        </w:rPr>
        <w:t>návrh</w:t>
      </w:r>
      <w:r w:rsidRPr="005A7C0A">
        <w:rPr>
          <w:lang w:val="cs-CZ"/>
        </w:rPr>
        <w:t xml:space="preserve"> </w:t>
      </w:r>
      <w:r w:rsidR="0004027D" w:rsidRPr="005A7C0A">
        <w:rPr>
          <w:lang w:val="cs-CZ"/>
        </w:rPr>
        <w:t>dílčích</w:t>
      </w:r>
      <w:r w:rsidRPr="005A7C0A">
        <w:rPr>
          <w:lang w:val="cs-CZ"/>
        </w:rPr>
        <w:t xml:space="preserve"> bloku.</w:t>
      </w:r>
      <w:r w:rsidR="001A6C7C">
        <w:rPr>
          <w:lang w:val="cs-CZ"/>
        </w:rPr>
        <w:t xml:space="preserve"> </w:t>
      </w:r>
      <w:r w:rsidR="001A6C7C">
        <w:rPr>
          <w:lang w:val="cs-CZ"/>
        </w:rPr>
        <w:br/>
      </w:r>
      <w:r w:rsidR="008A1EFE">
        <w:rPr>
          <w:lang w:val="cs-CZ"/>
        </w:rPr>
        <w:t>Nakonec</w:t>
      </w:r>
      <w:r w:rsidRPr="005A7C0A">
        <w:rPr>
          <w:lang w:val="cs-CZ"/>
        </w:rPr>
        <w:t xml:space="preserve"> byla </w:t>
      </w:r>
      <w:r w:rsidR="0004027D" w:rsidRPr="005A7C0A">
        <w:rPr>
          <w:lang w:val="cs-CZ"/>
        </w:rPr>
        <w:t>uděl</w:t>
      </w:r>
      <w:r w:rsidR="008A1EFE">
        <w:rPr>
          <w:lang w:val="cs-CZ"/>
        </w:rPr>
        <w:t>ána</w:t>
      </w:r>
      <w:r w:rsidRPr="005A7C0A">
        <w:rPr>
          <w:lang w:val="cs-CZ"/>
        </w:rPr>
        <w:t xml:space="preserve"> dokumentac</w:t>
      </w:r>
      <w:r w:rsidR="008A1EFE">
        <w:rPr>
          <w:lang w:val="cs-CZ"/>
        </w:rPr>
        <w:t>e</w:t>
      </w:r>
      <w:r w:rsidRPr="005A7C0A">
        <w:rPr>
          <w:lang w:val="cs-CZ"/>
        </w:rPr>
        <w:t xml:space="preserve"> s podrobným popisem </w:t>
      </w:r>
      <w:r w:rsidR="0004027D" w:rsidRPr="005A7C0A">
        <w:rPr>
          <w:lang w:val="cs-CZ"/>
        </w:rPr>
        <w:t>testovaní</w:t>
      </w:r>
      <w:r w:rsidRPr="005A7C0A">
        <w:rPr>
          <w:lang w:val="cs-CZ"/>
        </w:rPr>
        <w:t xml:space="preserve"> a n</w:t>
      </w:r>
      <w:r w:rsidR="008A1EFE">
        <w:rPr>
          <w:lang w:val="cs-CZ"/>
        </w:rPr>
        <w:t>ávr</w:t>
      </w:r>
      <w:r w:rsidRPr="005A7C0A">
        <w:rPr>
          <w:lang w:val="cs-CZ"/>
        </w:rPr>
        <w:t>hu.</w:t>
      </w:r>
      <w:r w:rsidR="001A6C7C">
        <w:rPr>
          <w:lang w:val="cs-CZ"/>
        </w:rPr>
        <w:t xml:space="preserve"> </w:t>
      </w:r>
      <w:r w:rsidR="001A6C7C">
        <w:rPr>
          <w:lang w:val="cs-CZ"/>
        </w:rPr>
        <w:br/>
      </w:r>
      <w:r w:rsidR="0004027D" w:rsidRPr="005A7C0A">
        <w:rPr>
          <w:lang w:val="cs-CZ"/>
        </w:rPr>
        <w:t>Vývojový</w:t>
      </w:r>
      <w:r w:rsidRPr="005A7C0A">
        <w:rPr>
          <w:lang w:val="cs-CZ"/>
        </w:rPr>
        <w:t xml:space="preserve"> diagram je uveden </w:t>
      </w:r>
      <w:r w:rsidR="002A76ED" w:rsidRPr="005A7C0A">
        <w:rPr>
          <w:lang w:val="cs-CZ"/>
        </w:rPr>
        <w:t>níže</w:t>
      </w:r>
      <w:r w:rsidRPr="005A7C0A">
        <w:rPr>
          <w:lang w:val="cs-CZ"/>
        </w:rPr>
        <w:t>:</w:t>
      </w:r>
    </w:p>
    <w:p w14:paraId="29D0F877" w14:textId="02929DA6" w:rsidR="004F0582" w:rsidRPr="00B059D3" w:rsidRDefault="00A17661" w:rsidP="00A17661">
      <w:pPr>
        <w:pStyle w:val="Text"/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4DB698E2" wp14:editId="5F64B502">
            <wp:extent cx="1407755" cy="4974737"/>
            <wp:effectExtent l="0" t="0" r="2540" b="3810"/>
            <wp:docPr id="1805722063" name="Obrázek 180572206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22063" name="Picture 1" descr="A diagram of a flow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136" cy="500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9D1E" w14:textId="7042435B" w:rsidR="004F0582" w:rsidRPr="00B059D3" w:rsidRDefault="004F0582" w:rsidP="004F0582">
      <w:pPr>
        <w:pStyle w:val="Caption"/>
        <w:rPr>
          <w:b w:val="0"/>
          <w:bCs w:val="0"/>
          <w:lang w:val="cs-CZ"/>
        </w:rPr>
      </w:pPr>
      <w:bookmarkStart w:id="20" w:name="_Toc154211233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930DAB">
        <w:rPr>
          <w:noProof/>
          <w:lang w:val="cs-CZ"/>
        </w:rPr>
        <w:t>5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930DAB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Vývojový diagram</w:t>
      </w:r>
      <w:bookmarkEnd w:id="20"/>
    </w:p>
    <w:p w14:paraId="2320FFD7" w14:textId="77777777" w:rsidR="004F0582" w:rsidRPr="00B059D3" w:rsidRDefault="004F0582" w:rsidP="00C67859">
      <w:pPr>
        <w:pStyle w:val="Text"/>
        <w:rPr>
          <w:lang w:val="cs-CZ"/>
        </w:rPr>
      </w:pPr>
    </w:p>
    <w:p w14:paraId="249289B8" w14:textId="6CFA87B9" w:rsidR="00316C27" w:rsidRPr="00B059D3" w:rsidRDefault="00C67859" w:rsidP="00C14FC5">
      <w:pPr>
        <w:pStyle w:val="Heading1"/>
        <w:rPr>
          <w:lang w:val="cs-CZ"/>
        </w:rPr>
      </w:pPr>
      <w:bookmarkStart w:id="21" w:name="_Toc154211222"/>
      <w:r w:rsidRPr="00B059D3">
        <w:rPr>
          <w:lang w:val="cs-CZ"/>
        </w:rPr>
        <w:lastRenderedPageBreak/>
        <w:t>Popis Návrhu</w:t>
      </w:r>
      <w:bookmarkEnd w:id="21"/>
    </w:p>
    <w:p w14:paraId="534545D7" w14:textId="56FC5685" w:rsidR="00C67859" w:rsidRPr="00B059D3" w:rsidRDefault="00A17661" w:rsidP="00A17661">
      <w:pPr>
        <w:pStyle w:val="Text"/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2990112C" wp14:editId="7EBBB834">
            <wp:extent cx="3238500" cy="1206500"/>
            <wp:effectExtent l="0" t="0" r="0" b="0"/>
            <wp:docPr id="1736178123" name="Obrázek 1736178123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78123" name="Picture 2" descr="A diagram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B117" w14:textId="286358D2" w:rsidR="004F0582" w:rsidRPr="00B059D3" w:rsidRDefault="004F0582" w:rsidP="004F0582">
      <w:pPr>
        <w:pStyle w:val="Caption"/>
        <w:rPr>
          <w:lang w:val="cs-CZ"/>
        </w:rPr>
      </w:pPr>
      <w:bookmarkStart w:id="22" w:name="_Toc154211234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930DAB">
        <w:rPr>
          <w:noProof/>
          <w:lang w:val="cs-CZ"/>
        </w:rPr>
        <w:t>6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930DAB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Blokové schéma</w:t>
      </w:r>
      <w:r w:rsidR="0029368E" w:rsidRPr="00B059D3">
        <w:rPr>
          <w:lang w:val="cs-CZ"/>
        </w:rPr>
        <w:t xml:space="preserve"> pomocné aritmetické jednotky</w:t>
      </w:r>
      <w:bookmarkEnd w:id="22"/>
    </w:p>
    <w:p w14:paraId="5D3D7E57" w14:textId="237826BC" w:rsidR="004F0582" w:rsidRDefault="00DC6793" w:rsidP="00C67859">
      <w:pPr>
        <w:pStyle w:val="Text"/>
        <w:rPr>
          <w:ins w:id="23" w:author="Dvořák Vojtěch (118345)" w:date="2024-01-02T10:01:00Z"/>
          <w:lang w:val="cs-CZ"/>
        </w:rPr>
      </w:pPr>
      <w:r w:rsidRPr="00B059D3">
        <w:rPr>
          <w:b/>
          <w:lang w:val="cs-CZ"/>
        </w:rPr>
        <w:t>Rozhraní SPI</w:t>
      </w:r>
      <w:r w:rsidRPr="00B059D3">
        <w:rPr>
          <w:lang w:val="cs-CZ"/>
        </w:rPr>
        <w:t xml:space="preserve"> </w:t>
      </w:r>
      <w:r w:rsidR="00A17661" w:rsidRPr="002E0304">
        <w:rPr>
          <w:lang w:val="cs-CZ"/>
        </w:rPr>
        <w:t xml:space="preserve">je sériový interface komunikace </w:t>
      </w:r>
      <w:r w:rsidR="00A5389C">
        <w:rPr>
          <w:lang w:val="cs-CZ"/>
        </w:rPr>
        <w:t>s</w:t>
      </w:r>
      <w:r w:rsidR="00A17661" w:rsidRPr="002E0304">
        <w:rPr>
          <w:lang w:val="cs-CZ"/>
        </w:rPr>
        <w:t xml:space="preserve"> periferií. </w:t>
      </w:r>
      <w:r w:rsidR="00A17661">
        <w:rPr>
          <w:lang w:val="cs-CZ"/>
        </w:rPr>
        <w:t>SPI rozhraní používá 4 signály pro přijet</w:t>
      </w:r>
      <w:r w:rsidR="0010063F">
        <w:rPr>
          <w:lang w:val="cs-CZ"/>
        </w:rPr>
        <w:t>í</w:t>
      </w:r>
      <w:r w:rsidR="00A17661">
        <w:rPr>
          <w:lang w:val="cs-CZ"/>
        </w:rPr>
        <w:t xml:space="preserve"> dat z venku</w:t>
      </w:r>
      <w:r w:rsidR="00A17661" w:rsidRPr="002E0304">
        <w:rPr>
          <w:lang w:val="cs-CZ"/>
        </w:rPr>
        <w:t>. T</w:t>
      </w:r>
      <w:r w:rsidR="0010063F">
        <w:rPr>
          <w:lang w:val="cs-CZ"/>
        </w:rPr>
        <w:t>y</w:t>
      </w:r>
      <w:r w:rsidR="00A17661" w:rsidRPr="002E0304">
        <w:rPr>
          <w:lang w:val="cs-CZ"/>
        </w:rPr>
        <w:t xml:space="preserve">to signály jsou </w:t>
      </w:r>
      <w:r w:rsidR="00A17661">
        <w:rPr>
          <w:lang w:val="cs-CZ"/>
        </w:rPr>
        <w:t>CS_b</w:t>
      </w:r>
      <w:r w:rsidR="00A17661" w:rsidRPr="002E0304">
        <w:rPr>
          <w:lang w:val="cs-CZ"/>
        </w:rPr>
        <w:t xml:space="preserve"> – </w:t>
      </w:r>
      <w:r w:rsidR="00A17661">
        <w:rPr>
          <w:lang w:val="cs-CZ"/>
        </w:rPr>
        <w:t>sign</w:t>
      </w:r>
      <w:r w:rsidR="0010063F">
        <w:rPr>
          <w:lang w:val="cs-CZ"/>
        </w:rPr>
        <w:t>á</w:t>
      </w:r>
      <w:r w:rsidR="00A17661">
        <w:rPr>
          <w:lang w:val="cs-CZ"/>
        </w:rPr>
        <w:t>l povolen</w:t>
      </w:r>
      <w:r w:rsidR="0010063F">
        <w:rPr>
          <w:lang w:val="cs-CZ"/>
        </w:rPr>
        <w:t>í</w:t>
      </w:r>
      <w:r w:rsidR="00A17661">
        <w:rPr>
          <w:lang w:val="cs-CZ"/>
        </w:rPr>
        <w:t xml:space="preserve"> s active LOW </w:t>
      </w:r>
      <w:r w:rsidR="0004027D">
        <w:rPr>
          <w:lang w:val="cs-CZ"/>
        </w:rPr>
        <w:t>úrovn</w:t>
      </w:r>
      <w:r w:rsidR="0010063F">
        <w:rPr>
          <w:lang w:val="cs-CZ"/>
        </w:rPr>
        <w:t>í</w:t>
      </w:r>
      <w:r w:rsidR="00A17661">
        <w:rPr>
          <w:lang w:val="cs-CZ"/>
        </w:rPr>
        <w:t xml:space="preserve">, </w:t>
      </w:r>
      <w:r w:rsidR="00A17661" w:rsidRPr="002E0304">
        <w:rPr>
          <w:lang w:val="cs-CZ"/>
        </w:rPr>
        <w:t>definuje začátek a konec rámce, SCLK – hodinový signál komunikační linky, MOSI</w:t>
      </w:r>
      <w:r w:rsidR="00D161EB">
        <w:rPr>
          <w:lang w:val="cs-CZ"/>
        </w:rPr>
        <w:t xml:space="preserve"> (Master Output Slave Input)</w:t>
      </w:r>
      <w:r w:rsidR="00A17661" w:rsidRPr="002E0304">
        <w:rPr>
          <w:lang w:val="cs-CZ"/>
        </w:rPr>
        <w:t xml:space="preserve"> – datový signál do </w:t>
      </w:r>
      <w:r w:rsidR="0004027D">
        <w:rPr>
          <w:lang w:val="cs-CZ"/>
        </w:rPr>
        <w:t>řadičů</w:t>
      </w:r>
      <w:r w:rsidR="00A17661">
        <w:rPr>
          <w:lang w:val="cs-CZ"/>
        </w:rPr>
        <w:t xml:space="preserve"> paketu a MISO (Master Input Slave Output) </w:t>
      </w:r>
      <w:r w:rsidR="00A17661" w:rsidRPr="002E0304">
        <w:rPr>
          <w:lang w:val="cs-CZ"/>
        </w:rPr>
        <w:t>–</w:t>
      </w:r>
      <w:r w:rsidR="00A17661">
        <w:rPr>
          <w:lang w:val="cs-CZ"/>
        </w:rPr>
        <w:t xml:space="preserve"> </w:t>
      </w:r>
      <w:r w:rsidR="00A17661" w:rsidRPr="002E0304">
        <w:rPr>
          <w:lang w:val="cs-CZ"/>
        </w:rPr>
        <w:t>datový</w:t>
      </w:r>
      <w:r w:rsidR="00A17661">
        <w:rPr>
          <w:lang w:val="cs-CZ"/>
        </w:rPr>
        <w:t xml:space="preserve"> </w:t>
      </w:r>
      <w:r w:rsidR="0004027D">
        <w:rPr>
          <w:lang w:val="cs-CZ"/>
        </w:rPr>
        <w:t>signál</w:t>
      </w:r>
      <w:r w:rsidR="00A17661">
        <w:rPr>
          <w:lang w:val="cs-CZ"/>
        </w:rPr>
        <w:t xml:space="preserve"> z řadiče paketu zpět do SPI.</w:t>
      </w:r>
      <w:r w:rsidR="00A17661" w:rsidRPr="002E0304">
        <w:rPr>
          <w:lang w:val="cs-CZ"/>
        </w:rPr>
        <w:t xml:space="preserve"> Rámec může mít různou šířku, v tomto projektu je definován na 16 bit</w:t>
      </w:r>
      <w:r w:rsidR="0037220F">
        <w:rPr>
          <w:lang w:val="cs-CZ"/>
        </w:rPr>
        <w:t>ů</w:t>
      </w:r>
      <w:r w:rsidR="00A17661">
        <w:rPr>
          <w:lang w:val="cs-CZ"/>
        </w:rPr>
        <w:t xml:space="preserve"> (s detekcí chybového rámc</w:t>
      </w:r>
      <w:r w:rsidR="0037220F">
        <w:rPr>
          <w:lang w:val="cs-CZ"/>
        </w:rPr>
        <w:t>e</w:t>
      </w:r>
      <w:r w:rsidR="00A17661">
        <w:rPr>
          <w:lang w:val="cs-CZ"/>
        </w:rPr>
        <w:t xml:space="preserve"> v případě odlišné </w:t>
      </w:r>
      <w:r w:rsidR="0004027D">
        <w:rPr>
          <w:lang w:val="cs-CZ"/>
        </w:rPr>
        <w:t>šířky</w:t>
      </w:r>
      <w:r w:rsidR="00A17661">
        <w:rPr>
          <w:lang w:val="cs-CZ"/>
        </w:rPr>
        <w:t>)</w:t>
      </w:r>
      <w:r w:rsidR="00A17661" w:rsidRPr="002E0304">
        <w:rPr>
          <w:lang w:val="cs-CZ"/>
        </w:rPr>
        <w:t>.</w:t>
      </w:r>
    </w:p>
    <w:p w14:paraId="5372B6D7" w14:textId="6EDD7091" w:rsidR="005F7549" w:rsidRPr="00B059D3" w:rsidRDefault="005F7549" w:rsidP="00C67859">
      <w:pPr>
        <w:pStyle w:val="Text"/>
        <w:rPr>
          <w:lang w:val="cs-CZ"/>
        </w:rPr>
      </w:pPr>
      <w:ins w:id="24" w:author="Dvořák Vojtěch (118345)" w:date="2024-01-02T10:01:00Z">
        <w:r w:rsidRPr="005F7549">
          <w:rPr>
            <w:highlight w:val="yellow"/>
            <w:lang w:val="cs-CZ"/>
            <w:rPrChange w:id="25" w:author="Dvořák Vojtěch (118345)" w:date="2024-01-02T10:02:00Z">
              <w:rPr>
                <w:lang w:val="cs-CZ"/>
              </w:rPr>
            </w:rPrChange>
          </w:rPr>
          <w:t>Zde můžete uvést ještě více podrobností – např. jak je implementována detekce neplatn</w:t>
        </w:r>
      </w:ins>
      <w:ins w:id="26" w:author="Dvořák Vojtěch (118345)" w:date="2024-01-02T10:02:00Z">
        <w:r w:rsidRPr="005F7549">
          <w:rPr>
            <w:highlight w:val="yellow"/>
            <w:lang w:val="cs-CZ"/>
            <w:rPrChange w:id="27" w:author="Dvořák Vojtěch (118345)" w:date="2024-01-02T10:02:00Z">
              <w:rPr>
                <w:lang w:val="cs-CZ"/>
              </w:rPr>
            </w:rPrChange>
          </w:rPr>
          <w:t>ého rámce</w:t>
        </w:r>
      </w:ins>
    </w:p>
    <w:p w14:paraId="33EC35EC" w14:textId="07DD6D0A" w:rsidR="00DC6793" w:rsidRPr="00B059D3" w:rsidRDefault="00DC6793" w:rsidP="00C67859">
      <w:pPr>
        <w:pStyle w:val="Text"/>
        <w:rPr>
          <w:lang w:val="cs-CZ"/>
        </w:rPr>
      </w:pPr>
    </w:p>
    <w:p w14:paraId="54ACC4FD" w14:textId="3CFD1D8D" w:rsidR="00DC6793" w:rsidRDefault="00DC6793" w:rsidP="00C67859">
      <w:pPr>
        <w:pStyle w:val="Text"/>
        <w:rPr>
          <w:ins w:id="28" w:author="Dvořák Vojtěch (118345)" w:date="2024-01-02T10:02:00Z"/>
          <w:lang w:val="cs-CZ"/>
        </w:rPr>
      </w:pPr>
      <w:r w:rsidRPr="00B059D3">
        <w:rPr>
          <w:b/>
          <w:lang w:val="cs-CZ"/>
        </w:rPr>
        <w:t>Řadič paketů</w:t>
      </w:r>
      <w:r w:rsidRPr="00B059D3">
        <w:rPr>
          <w:lang w:val="cs-CZ"/>
        </w:rPr>
        <w:t xml:space="preserve"> </w:t>
      </w:r>
      <w:r w:rsidR="00A17661" w:rsidRPr="002E0304">
        <w:rPr>
          <w:lang w:val="cs-CZ"/>
        </w:rPr>
        <w:t>je modul, který odpovídá za označení posloupnosti rámce, detekci chybových rámc</w:t>
      </w:r>
      <w:r w:rsidR="00313528">
        <w:rPr>
          <w:lang w:val="cs-CZ"/>
        </w:rPr>
        <w:t>ů</w:t>
      </w:r>
      <w:r w:rsidR="00A17661" w:rsidRPr="002E0304">
        <w:rPr>
          <w:lang w:val="cs-CZ"/>
        </w:rPr>
        <w:t xml:space="preserve"> a</w:t>
      </w:r>
      <w:r w:rsidR="00313528">
        <w:rPr>
          <w:lang w:val="cs-CZ"/>
        </w:rPr>
        <w:t> </w:t>
      </w:r>
      <w:r w:rsidR="00A17661" w:rsidRPr="002E0304">
        <w:rPr>
          <w:lang w:val="cs-CZ"/>
        </w:rPr>
        <w:t>případ</w:t>
      </w:r>
      <w:r w:rsidR="00A17661">
        <w:rPr>
          <w:lang w:val="cs-CZ"/>
        </w:rPr>
        <w:t xml:space="preserve">ně přetečení </w:t>
      </w:r>
      <w:r w:rsidR="00CA479C">
        <w:rPr>
          <w:lang w:val="cs-CZ"/>
        </w:rPr>
        <w:t xml:space="preserve">doby </w:t>
      </w:r>
      <w:r w:rsidR="00A17661">
        <w:rPr>
          <w:lang w:val="cs-CZ"/>
        </w:rPr>
        <w:t>čekaní na další rámec, což je 1ms</w:t>
      </w:r>
      <w:r w:rsidR="00A17661" w:rsidRPr="002E0304">
        <w:rPr>
          <w:lang w:val="cs-CZ"/>
        </w:rPr>
        <w:t>, když druhý rámec v paket</w:t>
      </w:r>
      <w:r w:rsidR="00CA479C">
        <w:rPr>
          <w:lang w:val="cs-CZ"/>
        </w:rPr>
        <w:t>u</w:t>
      </w:r>
      <w:r w:rsidR="00A17661" w:rsidRPr="002E0304">
        <w:rPr>
          <w:lang w:val="cs-CZ"/>
        </w:rPr>
        <w:t xml:space="preserve"> nepřichází dostatečně dlouho.</w:t>
      </w:r>
    </w:p>
    <w:p w14:paraId="55637DB1" w14:textId="3A7DFEFB" w:rsidR="005F7549" w:rsidRPr="00B059D3" w:rsidRDefault="005F7549" w:rsidP="00C67859">
      <w:pPr>
        <w:pStyle w:val="Text"/>
        <w:rPr>
          <w:lang w:val="cs-CZ"/>
        </w:rPr>
      </w:pPr>
      <w:ins w:id="29" w:author="Dvořák Vojtěch (118345)" w:date="2024-01-02T10:02:00Z">
        <w:r w:rsidRPr="005F7549">
          <w:rPr>
            <w:highlight w:val="yellow"/>
            <w:lang w:val="cs-CZ"/>
            <w:rPrChange w:id="30" w:author="Dvořák Vojtěch (118345)" w:date="2024-01-02T10:02:00Z">
              <w:rPr>
                <w:lang w:val="cs-CZ"/>
              </w:rPr>
            </w:rPrChange>
          </w:rPr>
          <w:t>Doplňte a popište stavový diagram</w:t>
        </w:r>
        <w:r>
          <w:rPr>
            <w:lang w:val="cs-CZ"/>
          </w:rPr>
          <w:t xml:space="preserve"> </w:t>
        </w:r>
      </w:ins>
    </w:p>
    <w:p w14:paraId="3CA1E14C" w14:textId="294CF1E9" w:rsidR="00DC6793" w:rsidRPr="00B059D3" w:rsidRDefault="00DC6793" w:rsidP="00C67859">
      <w:pPr>
        <w:pStyle w:val="Text"/>
        <w:rPr>
          <w:lang w:val="cs-CZ"/>
        </w:rPr>
      </w:pPr>
    </w:p>
    <w:p w14:paraId="07E92E32" w14:textId="409E0081" w:rsidR="00DC6793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Aritmetická jednotka</w:t>
      </w:r>
      <w:r w:rsidR="00A17661">
        <w:rPr>
          <w:lang w:val="cs-CZ"/>
        </w:rPr>
        <w:t xml:space="preserve"> </w:t>
      </w:r>
      <w:r w:rsidR="00A17661" w:rsidRPr="002E0304">
        <w:rPr>
          <w:lang w:val="cs-CZ"/>
        </w:rPr>
        <w:t>provádí aritmetické operace sčítání a násobení, z čísel, které přichází od řadiče paketů. Čísla jsou ve form</w:t>
      </w:r>
      <w:r w:rsidR="00A17661">
        <w:rPr>
          <w:lang w:val="cs-CZ"/>
        </w:rPr>
        <w:t>á</w:t>
      </w:r>
      <w:r w:rsidR="00A17661" w:rsidRPr="002E0304">
        <w:rPr>
          <w:lang w:val="cs-CZ"/>
        </w:rPr>
        <w:t>t</w:t>
      </w:r>
      <w:r w:rsidR="00A17661">
        <w:rPr>
          <w:lang w:val="cs-CZ"/>
        </w:rPr>
        <w:t>u</w:t>
      </w:r>
      <w:r w:rsidR="00A17661" w:rsidRPr="002E0304">
        <w:rPr>
          <w:lang w:val="cs-CZ"/>
        </w:rPr>
        <w:t xml:space="preserve"> pevné </w:t>
      </w:r>
      <w:r w:rsidR="00552DE0">
        <w:rPr>
          <w:lang w:val="cs-CZ"/>
        </w:rPr>
        <w:t>desetinn</w:t>
      </w:r>
      <w:r w:rsidR="00A17661" w:rsidRPr="002E0304">
        <w:rPr>
          <w:lang w:val="cs-CZ"/>
        </w:rPr>
        <w:t>é čárky. Čísla mohou být kladné a záporné, závisí na MSB</w:t>
      </w:r>
      <w:r w:rsidR="00A17661">
        <w:rPr>
          <w:lang w:val="cs-CZ"/>
        </w:rPr>
        <w:t xml:space="preserve"> (sign bitu)</w:t>
      </w:r>
      <w:r w:rsidR="00A17661" w:rsidRPr="002E0304">
        <w:rPr>
          <w:lang w:val="cs-CZ"/>
        </w:rPr>
        <w:t>. V</w:t>
      </w:r>
      <w:r w:rsidR="00A17661">
        <w:rPr>
          <w:lang w:val="cs-CZ"/>
        </w:rPr>
        <w:t>ý</w:t>
      </w:r>
      <w:r w:rsidR="00A17661" w:rsidRPr="002E0304">
        <w:rPr>
          <w:lang w:val="cs-CZ"/>
        </w:rPr>
        <w:t xml:space="preserve">sledky </w:t>
      </w:r>
      <w:r w:rsidR="00552DE0">
        <w:rPr>
          <w:lang w:val="cs-CZ"/>
        </w:rPr>
        <w:t xml:space="preserve">jsou </w:t>
      </w:r>
      <w:r w:rsidR="00A17661" w:rsidRPr="002E0304">
        <w:rPr>
          <w:lang w:val="cs-CZ"/>
        </w:rPr>
        <w:t>postupně odesíl</w:t>
      </w:r>
      <w:r w:rsidR="00552DE0">
        <w:rPr>
          <w:lang w:val="cs-CZ"/>
        </w:rPr>
        <w:t>ány</w:t>
      </w:r>
      <w:r w:rsidR="00A17661" w:rsidRPr="002E0304">
        <w:rPr>
          <w:lang w:val="cs-CZ"/>
        </w:rPr>
        <w:t xml:space="preserve"> </w:t>
      </w:r>
      <w:r w:rsidR="00A17661">
        <w:rPr>
          <w:lang w:val="cs-CZ"/>
        </w:rPr>
        <w:t>zpět do</w:t>
      </w:r>
      <w:r w:rsidR="00A17661" w:rsidRPr="002E0304">
        <w:rPr>
          <w:lang w:val="cs-CZ"/>
        </w:rPr>
        <w:t xml:space="preserve"> SPI </w:t>
      </w:r>
      <w:r w:rsidR="00A17661">
        <w:rPr>
          <w:lang w:val="cs-CZ"/>
        </w:rPr>
        <w:t>rozhr</w:t>
      </w:r>
      <w:r w:rsidR="00552DE0">
        <w:rPr>
          <w:lang w:val="cs-CZ"/>
        </w:rPr>
        <w:t>a</w:t>
      </w:r>
      <w:r w:rsidR="00A17661">
        <w:rPr>
          <w:lang w:val="cs-CZ"/>
        </w:rPr>
        <w:t xml:space="preserve">ní přes řadič paketu </w:t>
      </w:r>
      <w:r w:rsidR="00A17661" w:rsidRPr="002E0304">
        <w:rPr>
          <w:lang w:val="cs-CZ"/>
        </w:rPr>
        <w:t>ve formáte paketů.</w:t>
      </w:r>
    </w:p>
    <w:p w14:paraId="59673E8F" w14:textId="476B6C4C" w:rsidR="00457F32" w:rsidRPr="00B059D3" w:rsidRDefault="00457F32" w:rsidP="00457F32">
      <w:pPr>
        <w:pStyle w:val="Heading1"/>
        <w:rPr>
          <w:lang w:val="cs-CZ"/>
        </w:rPr>
      </w:pPr>
      <w:bookmarkStart w:id="31" w:name="_Ref154177822"/>
      <w:bookmarkStart w:id="32" w:name="_Toc154211223"/>
      <w:r w:rsidRPr="00B059D3">
        <w:rPr>
          <w:lang w:val="cs-CZ"/>
        </w:rPr>
        <w:lastRenderedPageBreak/>
        <w:t>Verifikační Plán</w:t>
      </w:r>
      <w:bookmarkEnd w:id="31"/>
      <w:bookmarkEnd w:id="32"/>
    </w:p>
    <w:p w14:paraId="538CCCF7" w14:textId="39B70F26" w:rsidR="00457F32" w:rsidRPr="003D2C0F" w:rsidRDefault="00457F32" w:rsidP="00612008">
      <w:pPr>
        <w:pStyle w:val="Heading2"/>
        <w:rPr>
          <w:lang w:val="cs-CZ"/>
        </w:rPr>
      </w:pPr>
      <w:bookmarkStart w:id="33" w:name="_Toc154211224"/>
      <w:r w:rsidRPr="00B059D3">
        <w:rPr>
          <w:lang w:val="cs-CZ"/>
        </w:rPr>
        <w:t>Verifikační matice</w:t>
      </w:r>
      <w:bookmarkEnd w:id="33"/>
    </w:p>
    <w:tbl>
      <w:tblPr>
        <w:tblStyle w:val="Tabulka"/>
        <w:tblpPr w:leftFromText="141" w:rightFromText="141" w:vertAnchor="text" w:horzAnchor="margin" w:tblpY="84"/>
        <w:tblW w:w="0" w:type="auto"/>
        <w:tblLayout w:type="fixed"/>
        <w:tblLook w:val="04A0" w:firstRow="1" w:lastRow="0" w:firstColumn="1" w:lastColumn="0" w:noHBand="0" w:noVBand="1"/>
      </w:tblPr>
      <w:tblGrid>
        <w:gridCol w:w="1884"/>
        <w:gridCol w:w="2170"/>
        <w:gridCol w:w="398"/>
        <w:gridCol w:w="385"/>
        <w:gridCol w:w="398"/>
        <w:gridCol w:w="3378"/>
        <w:gridCol w:w="1005"/>
      </w:tblGrid>
      <w:tr w:rsidR="00BF7E48" w:rsidRPr="00B059D3" w14:paraId="6936BE2E" w14:textId="77777777" w:rsidTr="00F16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458AC4D0" w14:textId="6A8FFC28" w:rsidR="00BF7E48" w:rsidRPr="00B059D3" w:rsidRDefault="00BF7E48" w:rsidP="004E45F5">
            <w:pPr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REQ ID</w:t>
            </w:r>
          </w:p>
        </w:tc>
        <w:tc>
          <w:tcPr>
            <w:tcW w:w="2170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77AD4A55" w14:textId="2FB188B4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Název</w:t>
            </w:r>
          </w:p>
        </w:tc>
        <w:tc>
          <w:tcPr>
            <w:tcW w:w="1181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4E0998DD" w14:textId="731559B9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Ver. metoda</w:t>
            </w:r>
          </w:p>
        </w:tc>
        <w:tc>
          <w:tcPr>
            <w:tcW w:w="3378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613A2508" w14:textId="079B9BB3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Verifikace požadavku</w:t>
            </w:r>
          </w:p>
        </w:tc>
        <w:tc>
          <w:tcPr>
            <w:tcW w:w="1005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0EABA071" w14:textId="179884BD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Splněno</w:t>
            </w:r>
          </w:p>
        </w:tc>
      </w:tr>
      <w:tr w:rsidR="005551AF" w:rsidRPr="00B059D3" w14:paraId="682E8BC7" w14:textId="77777777" w:rsidTr="00F166F6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8D38A10" w14:textId="77777777" w:rsidR="00BF7E48" w:rsidRPr="00B059D3" w:rsidRDefault="00BF7E48" w:rsidP="004E45F5">
            <w:pPr>
              <w:rPr>
                <w:sz w:val="20"/>
                <w:szCs w:val="20"/>
                <w:lang w:val="cs-CZ"/>
              </w:rPr>
            </w:pPr>
          </w:p>
        </w:tc>
        <w:tc>
          <w:tcPr>
            <w:tcW w:w="217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6647DD3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47C110B" w14:textId="15201169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R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6A6D201" w14:textId="0A489EB9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S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83BE4B7" w14:textId="2B5A4862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A</w:t>
            </w:r>
          </w:p>
        </w:tc>
        <w:tc>
          <w:tcPr>
            <w:tcW w:w="337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CC20AE2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B28681A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5551AF" w:rsidRPr="00B059D3" w14:paraId="34F57EAD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742ACE36" w14:textId="3CBFB848" w:rsidR="00BF7E48" w:rsidRPr="00B059D3" w:rsidRDefault="00BF7E48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REQ_AAU_G_001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2935F637" w14:textId="51ACB6C0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Target technology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53A0F95" w14:textId="666BB61B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5F74B100" w14:textId="4D360D76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1633548E" w14:textId="2DAF5809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142A414D" w14:textId="40F42C54" w:rsidR="00F166F6" w:rsidRDefault="00BF7E48" w:rsidP="00CD5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Kapitola </w:t>
            </w:r>
            <w:r w:rsidRPr="00B059D3">
              <w:rPr>
                <w:sz w:val="20"/>
                <w:szCs w:val="20"/>
                <w:lang w:val="cs-CZ"/>
              </w:rPr>
              <w:fldChar w:fldCharType="begin"/>
            </w:r>
            <w:r w:rsidRPr="00B059D3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B059D3">
              <w:rPr>
                <w:sz w:val="20"/>
                <w:szCs w:val="20"/>
                <w:lang w:val="cs-CZ"/>
              </w:rPr>
            </w:r>
            <w:r w:rsidRPr="00B059D3">
              <w:rPr>
                <w:sz w:val="20"/>
                <w:szCs w:val="20"/>
                <w:lang w:val="cs-CZ"/>
              </w:rPr>
              <w:fldChar w:fldCharType="separate"/>
            </w:r>
            <w:r w:rsidR="00930DAB">
              <w:rPr>
                <w:sz w:val="20"/>
                <w:szCs w:val="20"/>
                <w:lang w:val="cs-CZ"/>
              </w:rPr>
              <w:t>8</w:t>
            </w:r>
            <w:r w:rsidRPr="00B059D3">
              <w:rPr>
                <w:sz w:val="20"/>
                <w:szCs w:val="20"/>
                <w:lang w:val="cs-CZ"/>
              </w:rPr>
              <w:fldChar w:fldCharType="end"/>
            </w:r>
          </w:p>
          <w:p w14:paraId="4A3F8462" w14:textId="12DBC53C" w:rsidR="00BF7E48" w:rsidRPr="00B059D3" w:rsidRDefault="00723B7E" w:rsidP="00CD5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(</w:t>
            </w:r>
            <w:r w:rsidR="00F166F6">
              <w:rPr>
                <w:sz w:val="20"/>
                <w:szCs w:val="20"/>
                <w:lang w:val="cs-CZ"/>
              </w:rPr>
              <w:t>Implementace</w:t>
            </w:r>
            <w:r>
              <w:rPr>
                <w:sz w:val="20"/>
                <w:szCs w:val="20"/>
                <w:lang w:val="cs-CZ"/>
              </w:rPr>
              <w:t xml:space="preserve"> pro FPGA)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01C6714E" w14:textId="6CEFC74F" w:rsidR="00BF7E48" w:rsidRPr="00B059D3" w:rsidRDefault="00517783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2105611F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22DF4B56" w14:textId="3117E7BA" w:rsidR="00BF7E48" w:rsidRPr="00B059D3" w:rsidRDefault="00BF7E48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REQ_AAU_G_002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6B59E9F2" w14:textId="5445910D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Synchronous design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370E298" w14:textId="0C4EBF0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4CB1E0D2" w14:textId="4AF6B329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5F0ABF04" w14:textId="3A9D98AB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A4ED76B" w14:textId="52C8C99E" w:rsidR="00BF7E48" w:rsidRPr="00B059D3" w:rsidRDefault="00723B7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Kapitola </w:t>
            </w:r>
            <w:r w:rsidRPr="00B059D3">
              <w:rPr>
                <w:sz w:val="20"/>
                <w:szCs w:val="20"/>
                <w:lang w:val="cs-CZ"/>
              </w:rPr>
              <w:fldChar w:fldCharType="begin"/>
            </w:r>
            <w:r w:rsidRPr="00B059D3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B059D3">
              <w:rPr>
                <w:sz w:val="20"/>
                <w:szCs w:val="20"/>
                <w:lang w:val="cs-CZ"/>
              </w:rPr>
            </w:r>
            <w:r w:rsidRPr="00B059D3">
              <w:rPr>
                <w:sz w:val="20"/>
                <w:szCs w:val="20"/>
                <w:lang w:val="cs-CZ"/>
              </w:rPr>
              <w:fldChar w:fldCharType="separate"/>
            </w:r>
            <w:r w:rsidR="00930DAB">
              <w:rPr>
                <w:sz w:val="20"/>
                <w:szCs w:val="20"/>
                <w:lang w:val="cs-CZ"/>
              </w:rPr>
              <w:t>8</w:t>
            </w:r>
            <w:r w:rsidRPr="00B059D3">
              <w:rPr>
                <w:sz w:val="20"/>
                <w:szCs w:val="20"/>
                <w:lang w:val="cs-CZ"/>
              </w:rPr>
              <w:fldChar w:fldCharType="end"/>
            </w:r>
            <w:r w:rsidR="00F166F6">
              <w:rPr>
                <w:sz w:val="20"/>
                <w:szCs w:val="20"/>
                <w:lang w:val="cs-CZ"/>
              </w:rPr>
              <w:t xml:space="preserve"> </w:t>
            </w:r>
            <w:r>
              <w:rPr>
                <w:sz w:val="20"/>
                <w:szCs w:val="20"/>
                <w:lang w:val="cs-CZ"/>
              </w:rPr>
              <w:t>(Report review)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DAAEAF9" w14:textId="267B76E2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16698DC3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2F31C30F" w14:textId="648856BF" w:rsidR="00BF7E48" w:rsidRPr="00B059D3" w:rsidRDefault="005551AF" w:rsidP="004E45F5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3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2314E7D3" w14:textId="42925D99" w:rsidR="005551AF" w:rsidRPr="005551AF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signals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40E472A" w14:textId="3F3C6DD8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62CD1B54" w14:textId="7E896E47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19E5621" w14:textId="4BD98346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25B306A" w14:textId="5C82FD48" w:rsidR="00BF7E48" w:rsidRPr="00B059D3" w:rsidRDefault="00723B7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Gate level</w:t>
            </w:r>
            <w:r w:rsidR="007C00FB">
              <w:rPr>
                <w:sz w:val="20"/>
                <w:szCs w:val="20"/>
                <w:lang w:val="cs-CZ"/>
              </w:rPr>
              <w:t xml:space="preserve"> analyza</w:t>
            </w:r>
            <w:r>
              <w:rPr>
                <w:sz w:val="20"/>
                <w:szCs w:val="20"/>
                <w:lang w:val="cs-CZ"/>
              </w:rPr>
              <w:t>, netlist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F5D393C" w14:textId="4C4AEACF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5769ECB7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73D77B7E" w14:textId="6412E1CE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4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2CA977BA" w14:textId="22C2F453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Input Signals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C62E439" w14:textId="111073F0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78DA4DBF" w14:textId="3A0504DB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9E5A014" w14:textId="728DE8B9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93B1DAC" w14:textId="1F8A48D6" w:rsidR="00BF7E48" w:rsidRPr="00B059D3" w:rsidRDefault="00723B7E" w:rsidP="0072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Gate level</w:t>
            </w:r>
            <w:r w:rsidR="007C00FB">
              <w:rPr>
                <w:sz w:val="20"/>
                <w:szCs w:val="20"/>
                <w:lang w:val="cs-CZ"/>
              </w:rPr>
              <w:t xml:space="preserve"> analyza</w:t>
            </w:r>
            <w:r>
              <w:rPr>
                <w:sz w:val="20"/>
                <w:szCs w:val="20"/>
                <w:lang w:val="cs-CZ"/>
              </w:rPr>
              <w:t>, netlist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BEE135E" w14:textId="46A98574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07903CB6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4ADE2CE5" w14:textId="5DCBCB87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5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486D38CA" w14:textId="5082093F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FSM Safe Implementation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212870EE" w14:textId="10C5D88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2781223E" w14:textId="6882051B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200B7ED0" w14:textId="1FE89BF2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740CC6AE" w14:textId="12519A27" w:rsidR="00BF7E48" w:rsidRPr="00B059D3" w:rsidRDefault="00B8782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commentRangeStart w:id="34"/>
            <w:r>
              <w:rPr>
                <w:sz w:val="20"/>
                <w:szCs w:val="20"/>
                <w:lang w:val="cs-CZ"/>
              </w:rPr>
              <w:t>Advanced HDL Synthesis</w:t>
            </w:r>
            <w:commentRangeEnd w:id="34"/>
            <w:r w:rsidR="001105C5">
              <w:rPr>
                <w:rStyle w:val="CommentReference"/>
              </w:rPr>
              <w:commentReference w:id="34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92EE83D" w14:textId="507C3C5F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483CBD1D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430BD35C" w14:textId="72ACA17D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6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37B84C5C" w14:textId="4B6B5BFE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Documentation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34563A64" w14:textId="01E6DD56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6B0AE76A" w14:textId="3012DFCF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1C5CCC97" w14:textId="39B356BA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F2172BB" w14:textId="77777777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13B3A6A" w14:textId="26CD2B3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53E06359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3AED2C4E" w14:textId="36901D77" w:rsidR="005551AF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10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37C97EC2" w14:textId="46F36141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Auxiliary Arithmetic Unit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810AAD3" w14:textId="5F20D18D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42762C08" w14:textId="68B324E3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A83FE68" w14:textId="3B9AFB12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4C3AAE8" w14:textId="5979F1FD" w:rsidR="005551AF" w:rsidRPr="00B059D3" w:rsidRDefault="007C00FB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Test </w:t>
            </w:r>
            <w:r w:rsidR="00F166F6">
              <w:rPr>
                <w:sz w:val="20"/>
                <w:szCs w:val="20"/>
                <w:lang w:val="cs-CZ"/>
              </w:rPr>
              <w:t>výsledných</w:t>
            </w:r>
            <w:r w:rsidR="00723B7E">
              <w:rPr>
                <w:sz w:val="20"/>
                <w:szCs w:val="20"/>
                <w:lang w:val="cs-CZ"/>
              </w:rPr>
              <w:t xml:space="preserve"> hodnot</w:t>
            </w:r>
            <w:r>
              <w:rPr>
                <w:sz w:val="20"/>
                <w:szCs w:val="20"/>
                <w:lang w:val="cs-CZ"/>
              </w:rPr>
              <w:t xml:space="preserve"> operac</w:t>
            </w:r>
            <w:r w:rsidR="00F166F6">
              <w:rPr>
                <w:sz w:val="20"/>
                <w:szCs w:val="20"/>
                <w:lang w:val="cs-CZ"/>
              </w:rPr>
              <w:t>í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18058EE" w14:textId="145B12E6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7007FE2C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625032B5" w14:textId="618CD44F" w:rsidR="005551AF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11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39B640BE" w14:textId="2CF188FC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Format of numbers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1FDE7D96" w14:textId="33525B81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35849EB0" w14:textId="53128930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3BC88C72" w14:textId="439EBCE0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17C0C855" w14:textId="77F3B60A" w:rsidR="005551AF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au</w:t>
            </w:r>
            <w:r>
              <w:rPr>
                <w:i/>
                <w:sz w:val="20"/>
                <w:szCs w:val="20"/>
                <w:lang w:val="cs-CZ"/>
              </w:rPr>
              <w:t>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9D23354" w14:textId="251DDA63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0BE5CF52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7DAEC3F5" w14:textId="5A1BFA9F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12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34A09673" w14:textId="1FEC3CFB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Number rounding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0FB88AC7" w14:textId="651D6256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35B0B555" w14:textId="4381E175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57294AD4" w14:textId="3BC0C75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62895C2" w14:textId="36BABEE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au</w:t>
            </w:r>
            <w:r>
              <w:rPr>
                <w:i/>
                <w:sz w:val="20"/>
                <w:szCs w:val="20"/>
                <w:lang w:val="cs-CZ"/>
              </w:rPr>
              <w:t>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E061F26" w14:textId="5F77A87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7D8E065F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0A4F4074" w14:textId="58C4B090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13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1D685671" w14:textId="23F9A984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Overflow of arithmetic operations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6C8FEA6" w14:textId="5FCD615F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27DDF8BA" w14:textId="4E6CEB0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099BC9EC" w14:textId="6DAB8ED8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89E07C0" w14:textId="0B2FDF89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arit</w:t>
            </w:r>
            <w:r>
              <w:rPr>
                <w:i/>
                <w:sz w:val="20"/>
                <w:szCs w:val="20"/>
                <w:lang w:val="cs-CZ"/>
              </w:rPr>
              <w:t>_00</w:t>
            </w:r>
            <w:r w:rsidR="006F4FB1">
              <w:rPr>
                <w:i/>
                <w:sz w:val="20"/>
                <w:szCs w:val="20"/>
                <w:lang w:val="cs-CZ"/>
              </w:rPr>
              <w:t>4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19C2040" w14:textId="3E00B82A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5C012ED3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4C976385" w14:textId="222F7A25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20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66D1CCA4" w14:textId="5334F339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SPI clock frequency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19A49BED" w14:textId="2969ED9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5AFE9F99" w14:textId="5C15E13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53D9BE0" w14:textId="6993F08C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5791E4C6" w14:textId="0631E1F8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au</w:t>
            </w:r>
            <w:r>
              <w:rPr>
                <w:i/>
                <w:sz w:val="20"/>
                <w:szCs w:val="20"/>
                <w:lang w:val="cs-CZ"/>
              </w:rPr>
              <w:t>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3025846" w14:textId="44001B6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0F23367B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346E33BD" w14:textId="6D92D7B7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21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02C3A066" w14:textId="6A0EFAAE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Bit ordering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25ED0827" w14:textId="3A74AEF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115E8243" w14:textId="6AEB3324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1B7F065" w14:textId="6B802344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88E4B67" w14:textId="47F0C004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spi_001,</w:t>
            </w:r>
            <w:r w:rsidRPr="00B059D3">
              <w:rPr>
                <w:sz w:val="20"/>
                <w:szCs w:val="20"/>
                <w:lang w:val="cs-CZ"/>
              </w:rPr>
              <w:t xml:space="preserve"> 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au</w:t>
            </w:r>
            <w:r>
              <w:rPr>
                <w:i/>
                <w:sz w:val="20"/>
                <w:szCs w:val="20"/>
                <w:lang w:val="cs-CZ"/>
              </w:rPr>
              <w:t>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45EF79DF" w14:textId="2140405F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6677B19F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54EDD7B0" w14:textId="51154B11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22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43784DF5" w14:textId="0D017241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Incomplete frame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95393BB" w14:textId="6EEDF8F5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16576413" w14:textId="4F0E193E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31A6D909" w14:textId="2DD5E3F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8E10795" w14:textId="0546883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BECCCC0" w14:textId="4107AD7A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3DDAC347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18E612BB" w14:textId="11812960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23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4D694DF9" w14:textId="4E6F85FC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Link reset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5BE13294" w14:textId="6DF8700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695E51E6" w14:textId="09B710D9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278C13D" w14:textId="019627D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D9A3573" w14:textId="67F6228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rst</w:t>
            </w:r>
            <w:r>
              <w:rPr>
                <w:i/>
                <w:sz w:val="20"/>
                <w:szCs w:val="20"/>
                <w:lang w:val="cs-CZ"/>
              </w:rPr>
              <w:t>_003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0015305" w14:textId="5E3D077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6E03C8CE" w14:textId="77777777" w:rsidTr="00F16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6E0D933A" w14:textId="2C420215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24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19D5F8A8" w14:textId="4669D0F0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Packet format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0B0FDC1" w14:textId="2DF3686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61039BD8" w14:textId="0925C9B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27E994A" w14:textId="7881FDD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DCB9456" w14:textId="5F568DBF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60662A8" w14:textId="32091647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</w:tbl>
    <w:p w14:paraId="18E12359" w14:textId="2A1F16B4" w:rsidR="003D2C0F" w:rsidRDefault="00BF7E48" w:rsidP="003D2C0F">
      <w:pPr>
        <w:pStyle w:val="Caption"/>
        <w:rPr>
          <w:lang w:val="cs-CZ"/>
        </w:rPr>
      </w:pPr>
      <w:bookmarkStart w:id="35" w:name="_Toc154211238"/>
      <w:r w:rsidRPr="00B059D3">
        <w:rPr>
          <w:lang w:val="cs-CZ"/>
        </w:rPr>
        <w:t xml:space="preserve">Table 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STYLEREF 1 \s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7</w:t>
      </w:r>
      <w:r w:rsidR="00A42A63">
        <w:rPr>
          <w:lang w:val="cs-CZ"/>
        </w:rPr>
        <w:fldChar w:fldCharType="end"/>
      </w:r>
      <w:r w:rsidR="00A42A63">
        <w:rPr>
          <w:lang w:val="cs-CZ"/>
        </w:rPr>
        <w:t>.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SEQ Table \* ARABIC \s 1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1</w:t>
      </w:r>
      <w:r w:rsidR="00A42A63">
        <w:rPr>
          <w:lang w:val="cs-CZ"/>
        </w:rPr>
        <w:fldChar w:fldCharType="end"/>
      </w:r>
      <w:r w:rsidRPr="00B059D3">
        <w:rPr>
          <w:lang w:val="cs-CZ"/>
        </w:rPr>
        <w:t xml:space="preserve"> Verifikační matice</w:t>
      </w:r>
      <w:bookmarkEnd w:id="35"/>
    </w:p>
    <w:p w14:paraId="1008F087" w14:textId="4200225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p w14:paraId="4FD7785B" w14:textId="52FFAEE3" w:rsidR="00457F32" w:rsidRPr="00B059D3" w:rsidRDefault="00457F32" w:rsidP="00612008">
      <w:pPr>
        <w:pStyle w:val="Heading2"/>
        <w:rPr>
          <w:lang w:val="cs-CZ"/>
        </w:rPr>
      </w:pPr>
      <w:bookmarkStart w:id="36" w:name="_Toc154211225"/>
      <w:r w:rsidRPr="00B059D3">
        <w:rPr>
          <w:lang w:val="cs-CZ"/>
        </w:rPr>
        <w:lastRenderedPageBreak/>
        <w:t>Popis verifikačního prostředí</w:t>
      </w:r>
      <w:bookmarkEnd w:id="36"/>
    </w:p>
    <w:p w14:paraId="562264CD" w14:textId="04F5C215" w:rsidR="0029368E" w:rsidRPr="00B059D3" w:rsidRDefault="00B9439A" w:rsidP="00B9439A">
      <w:pPr>
        <w:pStyle w:val="Text"/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63236037" wp14:editId="689DC324">
            <wp:extent cx="4958862" cy="2610117"/>
            <wp:effectExtent l="0" t="0" r="0" b="6350"/>
            <wp:docPr id="1833805541" name="Obrázek 1833805541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05541" name="Picture 3" descr="A diagram of a software process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037" cy="26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C69D" w14:textId="3C546A3B" w:rsidR="0029368E" w:rsidRPr="00B059D3" w:rsidRDefault="0029368E" w:rsidP="0029368E">
      <w:pPr>
        <w:pStyle w:val="Caption"/>
        <w:rPr>
          <w:lang w:val="cs-CZ"/>
        </w:rPr>
      </w:pPr>
      <w:bookmarkStart w:id="37" w:name="_Toc154211235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930DAB">
        <w:rPr>
          <w:noProof/>
          <w:lang w:val="cs-CZ"/>
        </w:rPr>
        <w:t>7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930DAB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Blokové schéma verifikačního prostředí</w:t>
      </w:r>
      <w:bookmarkEnd w:id="37"/>
    </w:p>
    <w:p w14:paraId="135BF201" w14:textId="00F2EB49" w:rsidR="0029368E" w:rsidRPr="00B059D3" w:rsidRDefault="00942C59" w:rsidP="00457F32">
      <w:pPr>
        <w:pStyle w:val="Text"/>
        <w:rPr>
          <w:lang w:val="cs-CZ"/>
        </w:rPr>
      </w:pPr>
      <w:r w:rsidRPr="00B059D3">
        <w:rPr>
          <w:b/>
          <w:lang w:val="cs-CZ"/>
        </w:rPr>
        <w:t>SPI BFM</w:t>
      </w:r>
      <w:r w:rsidRPr="00B059D3">
        <w:rPr>
          <w:lang w:val="cs-CZ"/>
        </w:rPr>
        <w:t xml:space="preserve"> </w:t>
      </w:r>
      <w:r w:rsidR="00B9439A">
        <w:rPr>
          <w:lang w:val="cs-CZ"/>
        </w:rPr>
        <w:t xml:space="preserve">je model, který </w:t>
      </w:r>
      <w:r w:rsidR="00987EAC">
        <w:rPr>
          <w:lang w:val="cs-CZ"/>
        </w:rPr>
        <w:t xml:space="preserve">v sobě </w:t>
      </w:r>
      <w:r w:rsidR="00B9439A">
        <w:rPr>
          <w:lang w:val="cs-CZ"/>
        </w:rPr>
        <w:t>z</w:t>
      </w:r>
      <w:r w:rsidR="00B9439A" w:rsidRPr="00D06487">
        <w:rPr>
          <w:lang w:val="cs-CZ"/>
        </w:rPr>
        <w:t>ahr</w:t>
      </w:r>
      <w:r w:rsidR="00B9439A">
        <w:rPr>
          <w:lang w:val="cs-CZ"/>
        </w:rPr>
        <w:t>n</w:t>
      </w:r>
      <w:r w:rsidR="00B9439A" w:rsidRPr="00D06487">
        <w:rPr>
          <w:lang w:val="cs-CZ"/>
        </w:rPr>
        <w:t xml:space="preserve">uje dva bloky: Driver a Monitor. Driver přijímá data </w:t>
      </w:r>
      <w:r w:rsidR="00B9439A">
        <w:rPr>
          <w:lang w:val="cs-CZ"/>
        </w:rPr>
        <w:t xml:space="preserve">od buňky 'TestCase' </w:t>
      </w:r>
      <w:r w:rsidR="00B9439A" w:rsidRPr="00D06487">
        <w:rPr>
          <w:lang w:val="cs-CZ"/>
        </w:rPr>
        <w:t>a t</w:t>
      </w:r>
      <w:r w:rsidR="0037381C">
        <w:rPr>
          <w:lang w:val="cs-CZ"/>
        </w:rPr>
        <w:t>y</w:t>
      </w:r>
      <w:r w:rsidR="00B9439A" w:rsidRPr="00D06487">
        <w:rPr>
          <w:lang w:val="cs-CZ"/>
        </w:rPr>
        <w:t xml:space="preserve">to data </w:t>
      </w:r>
      <w:r w:rsidR="0037381C">
        <w:rPr>
          <w:lang w:val="cs-CZ"/>
        </w:rPr>
        <w:t>odesílá</w:t>
      </w:r>
      <w:r w:rsidR="00B9439A">
        <w:rPr>
          <w:lang w:val="cs-CZ"/>
        </w:rPr>
        <w:t xml:space="preserve"> do</w:t>
      </w:r>
      <w:r w:rsidR="00B9439A" w:rsidRPr="00D06487">
        <w:rPr>
          <w:lang w:val="cs-CZ"/>
        </w:rPr>
        <w:t xml:space="preserve"> DUT. Monitor naopak sleduje výstupn</w:t>
      </w:r>
      <w:r w:rsidR="0037381C">
        <w:rPr>
          <w:lang w:val="cs-CZ"/>
        </w:rPr>
        <w:t>í</w:t>
      </w:r>
      <w:r w:rsidR="00B9439A" w:rsidRPr="00D06487">
        <w:rPr>
          <w:lang w:val="cs-CZ"/>
        </w:rPr>
        <w:t xml:space="preserve"> porty DUT a </w:t>
      </w:r>
      <w:r w:rsidR="000311E4">
        <w:rPr>
          <w:lang w:val="cs-CZ"/>
        </w:rPr>
        <w:t>přijímá</w:t>
      </w:r>
      <w:r w:rsidR="00B9439A">
        <w:rPr>
          <w:lang w:val="cs-CZ"/>
        </w:rPr>
        <w:t xml:space="preserve"> </w:t>
      </w:r>
      <w:r w:rsidR="0037381C">
        <w:rPr>
          <w:lang w:val="cs-CZ"/>
        </w:rPr>
        <w:t>výstupní</w:t>
      </w:r>
      <w:r w:rsidR="00B9439A">
        <w:rPr>
          <w:lang w:val="cs-CZ"/>
        </w:rPr>
        <w:t xml:space="preserve"> data, dekóduje je do </w:t>
      </w:r>
      <w:r w:rsidR="0037381C">
        <w:rPr>
          <w:lang w:val="cs-CZ"/>
        </w:rPr>
        <w:t>čísel</w:t>
      </w:r>
      <w:r w:rsidR="00B9439A">
        <w:rPr>
          <w:lang w:val="cs-CZ"/>
        </w:rPr>
        <w:t xml:space="preserve"> a </w:t>
      </w:r>
      <w:r w:rsidR="0037381C">
        <w:rPr>
          <w:lang w:val="cs-CZ"/>
        </w:rPr>
        <w:t>porovnává</w:t>
      </w:r>
      <w:r w:rsidR="00B9439A">
        <w:rPr>
          <w:lang w:val="cs-CZ"/>
        </w:rPr>
        <w:t xml:space="preserve"> se </w:t>
      </w:r>
      <w:r w:rsidR="0037381C">
        <w:rPr>
          <w:lang w:val="cs-CZ"/>
        </w:rPr>
        <w:t>správnými</w:t>
      </w:r>
      <w:r w:rsidR="00B9439A">
        <w:rPr>
          <w:lang w:val="cs-CZ"/>
        </w:rPr>
        <w:t xml:space="preserve"> </w:t>
      </w:r>
      <w:r w:rsidR="0037381C">
        <w:rPr>
          <w:lang w:val="cs-CZ"/>
        </w:rPr>
        <w:t>výsledky</w:t>
      </w:r>
      <w:r w:rsidR="00B9439A" w:rsidRPr="00D06487">
        <w:rPr>
          <w:lang w:val="cs-CZ"/>
        </w:rPr>
        <w:t xml:space="preserve">. </w:t>
      </w:r>
      <w:r w:rsidR="00885225">
        <w:rPr>
          <w:lang w:val="cs-CZ"/>
        </w:rPr>
        <w:t>Tím</w:t>
      </w:r>
      <w:r w:rsidR="00B9439A">
        <w:rPr>
          <w:lang w:val="cs-CZ"/>
        </w:rPr>
        <w:t xml:space="preserve"> </w:t>
      </w:r>
      <w:r w:rsidR="00885225">
        <w:rPr>
          <w:lang w:val="cs-CZ"/>
        </w:rPr>
        <w:t>pádem</w:t>
      </w:r>
      <w:r w:rsidR="00B9439A">
        <w:rPr>
          <w:lang w:val="cs-CZ"/>
        </w:rPr>
        <w:t xml:space="preserve"> BFM zajištuje čten</w:t>
      </w:r>
      <w:r w:rsidR="00885225">
        <w:rPr>
          <w:lang w:val="cs-CZ"/>
        </w:rPr>
        <w:t>í</w:t>
      </w:r>
      <w:r w:rsidR="00B9439A">
        <w:rPr>
          <w:lang w:val="cs-CZ"/>
        </w:rPr>
        <w:t xml:space="preserve"> a </w:t>
      </w:r>
      <w:r w:rsidR="00885225">
        <w:rPr>
          <w:lang w:val="cs-CZ"/>
        </w:rPr>
        <w:t>zápis</w:t>
      </w:r>
      <w:r w:rsidR="00B9439A">
        <w:rPr>
          <w:lang w:val="cs-CZ"/>
        </w:rPr>
        <w:t xml:space="preserve"> dat do DUT.</w:t>
      </w:r>
    </w:p>
    <w:p w14:paraId="67BE2486" w14:textId="5EFE5046" w:rsidR="00942C59" w:rsidRDefault="00A21080" w:rsidP="00457F32">
      <w:pPr>
        <w:pStyle w:val="Text"/>
        <w:rPr>
          <w:lang w:val="cs-CZ"/>
        </w:rPr>
      </w:pPr>
      <w:r>
        <w:rPr>
          <w:b/>
          <w:lang w:val="cs-CZ"/>
        </w:rPr>
        <w:t xml:space="preserve">Testbench </w:t>
      </w:r>
      <w:r w:rsidR="00B9439A" w:rsidRPr="00D06487">
        <w:rPr>
          <w:lang w:val="cs-CZ"/>
        </w:rPr>
        <w:t xml:space="preserve">je vrcholová jednotka, která má v sobě celý návrh, </w:t>
      </w:r>
      <w:r w:rsidR="00B9439A">
        <w:rPr>
          <w:lang w:val="cs-CZ"/>
        </w:rPr>
        <w:t>pomocné procesy, jako generovaní hodinového signálu</w:t>
      </w:r>
      <w:r w:rsidR="00B9439A" w:rsidRPr="00D06487">
        <w:rPr>
          <w:lang w:val="cs-CZ"/>
        </w:rPr>
        <w:t xml:space="preserve"> a BFM. Testbench propojuje mezi sebou t</w:t>
      </w:r>
      <w:r w:rsidR="00885225">
        <w:rPr>
          <w:lang w:val="cs-CZ"/>
        </w:rPr>
        <w:t>y</w:t>
      </w:r>
      <w:r w:rsidR="00B9439A" w:rsidRPr="00D06487">
        <w:rPr>
          <w:lang w:val="cs-CZ"/>
        </w:rPr>
        <w:t xml:space="preserve">to části a </w:t>
      </w:r>
      <w:r w:rsidR="00B9439A">
        <w:rPr>
          <w:lang w:val="cs-CZ"/>
        </w:rPr>
        <w:t>funguje jako testovací prostředí přímo pro testovaní DUT.</w:t>
      </w:r>
    </w:p>
    <w:p w14:paraId="36C79D28" w14:textId="5EA45712" w:rsidR="00942C59" w:rsidRPr="00B059D3" w:rsidRDefault="00A21080" w:rsidP="00457F32">
      <w:pPr>
        <w:pStyle w:val="Text"/>
        <w:rPr>
          <w:lang w:val="cs-CZ"/>
        </w:rPr>
      </w:pPr>
      <w:r>
        <w:rPr>
          <w:b/>
          <w:lang w:val="cs-CZ"/>
        </w:rPr>
        <w:t>Testcas</w:t>
      </w:r>
      <w:r w:rsidR="00B9439A">
        <w:rPr>
          <w:b/>
          <w:lang w:val="cs-CZ"/>
        </w:rPr>
        <w:t xml:space="preserve">e </w:t>
      </w:r>
      <w:r w:rsidR="00B9439A" w:rsidRPr="00D06487">
        <w:rPr>
          <w:lang w:val="cs-CZ"/>
        </w:rPr>
        <w:t xml:space="preserve">je </w:t>
      </w:r>
      <w:r w:rsidR="00B9439A">
        <w:rPr>
          <w:lang w:val="cs-CZ"/>
        </w:rPr>
        <w:t>proces</w:t>
      </w:r>
      <w:r w:rsidR="00B9439A" w:rsidRPr="00D06487">
        <w:rPr>
          <w:lang w:val="cs-CZ"/>
        </w:rPr>
        <w:t>,</w:t>
      </w:r>
      <w:r w:rsidR="00B9439A">
        <w:rPr>
          <w:lang w:val="cs-CZ"/>
        </w:rPr>
        <w:t xml:space="preserve"> který je součást</w:t>
      </w:r>
      <w:r w:rsidR="00444DB0">
        <w:rPr>
          <w:lang w:val="cs-CZ"/>
        </w:rPr>
        <w:t>í</w:t>
      </w:r>
      <w:r w:rsidR="00B9439A">
        <w:rPr>
          <w:lang w:val="cs-CZ"/>
        </w:rPr>
        <w:t xml:space="preserve"> testbench</w:t>
      </w:r>
      <w:r w:rsidR="008C0799">
        <w:rPr>
          <w:lang w:val="cs-CZ"/>
        </w:rPr>
        <w:t>e</w:t>
      </w:r>
      <w:r w:rsidR="00B9439A" w:rsidRPr="00D06487">
        <w:rPr>
          <w:lang w:val="cs-CZ"/>
        </w:rPr>
        <w:t>. Tes</w:t>
      </w:r>
      <w:r w:rsidR="008C0799">
        <w:rPr>
          <w:lang w:val="cs-CZ"/>
        </w:rPr>
        <w:t>t</w:t>
      </w:r>
      <w:r w:rsidR="00B9439A" w:rsidRPr="00D06487">
        <w:rPr>
          <w:lang w:val="cs-CZ"/>
        </w:rPr>
        <w:t xml:space="preserve">case </w:t>
      </w:r>
      <w:r w:rsidR="00B02D03">
        <w:rPr>
          <w:lang w:val="cs-CZ"/>
        </w:rPr>
        <w:t xml:space="preserve">obsahuje </w:t>
      </w:r>
      <w:r w:rsidR="00B9439A" w:rsidRPr="00D06487">
        <w:rPr>
          <w:lang w:val="cs-CZ"/>
        </w:rPr>
        <w:t>kroky, přes které m</w:t>
      </w:r>
      <w:r w:rsidR="00B02D03">
        <w:rPr>
          <w:lang w:val="cs-CZ"/>
        </w:rPr>
        <w:t>usí</w:t>
      </w:r>
      <w:r w:rsidR="00B9439A" w:rsidRPr="00D06487">
        <w:rPr>
          <w:lang w:val="cs-CZ"/>
        </w:rPr>
        <w:t xml:space="preserve"> design projít, aby splnil </w:t>
      </w:r>
      <w:r w:rsidR="00B9439A">
        <w:rPr>
          <w:lang w:val="cs-CZ"/>
        </w:rPr>
        <w:t>verifikační požadavky</w:t>
      </w:r>
      <w:r w:rsidR="00B9439A" w:rsidRPr="00D06487">
        <w:rPr>
          <w:lang w:val="cs-CZ"/>
        </w:rPr>
        <w:t>.</w:t>
      </w:r>
      <w:commentRangeStart w:id="38"/>
      <w:commentRangeEnd w:id="38"/>
      <w:r w:rsidR="00B9439A">
        <w:rPr>
          <w:rStyle w:val="CommentReference"/>
        </w:rPr>
        <w:commentReference w:id="38"/>
      </w:r>
      <w:r w:rsidR="00B9439A">
        <w:rPr>
          <w:lang w:val="cs-CZ"/>
        </w:rPr>
        <w:t xml:space="preserve"> Pomoc</w:t>
      </w:r>
      <w:r w:rsidR="003179C7">
        <w:rPr>
          <w:lang w:val="cs-CZ"/>
        </w:rPr>
        <w:t>í</w:t>
      </w:r>
      <w:r w:rsidR="00B9439A">
        <w:rPr>
          <w:lang w:val="cs-CZ"/>
        </w:rPr>
        <w:t xml:space="preserve"> testcasu se testuj</w:t>
      </w:r>
      <w:r w:rsidR="00237EDD">
        <w:rPr>
          <w:lang w:val="cs-CZ"/>
        </w:rPr>
        <w:t>e</w:t>
      </w:r>
      <w:r w:rsidR="00B9439A">
        <w:rPr>
          <w:lang w:val="cs-CZ"/>
        </w:rPr>
        <w:t xml:space="preserve"> funkčnost designu a pokryt</w:t>
      </w:r>
      <w:r w:rsidR="00237EDD">
        <w:rPr>
          <w:lang w:val="cs-CZ"/>
        </w:rPr>
        <w:t>í</w:t>
      </w:r>
      <w:r w:rsidR="00B9439A">
        <w:rPr>
          <w:lang w:val="cs-CZ"/>
        </w:rPr>
        <w:t xml:space="preserve"> požadavk</w:t>
      </w:r>
      <w:r w:rsidR="00237EDD">
        <w:rPr>
          <w:lang w:val="cs-CZ"/>
        </w:rPr>
        <w:t>ů</w:t>
      </w:r>
      <w:r w:rsidR="00B9439A">
        <w:rPr>
          <w:lang w:val="cs-CZ"/>
        </w:rPr>
        <w:t>.</w:t>
      </w:r>
    </w:p>
    <w:p w14:paraId="212544EF" w14:textId="77777777" w:rsidR="00942C59" w:rsidRPr="00B059D3" w:rsidRDefault="00942C59">
      <w:pPr>
        <w:rPr>
          <w:rFonts w:eastAsiaTheme="majorEastAsia" w:cstheme="majorBidi"/>
          <w:b/>
          <w:bCs/>
          <w:color w:val="000000" w:themeColor="text1"/>
          <w:sz w:val="24"/>
          <w:szCs w:val="26"/>
          <w:lang w:val="cs-CZ"/>
        </w:rPr>
      </w:pPr>
      <w:r w:rsidRPr="00B059D3">
        <w:rPr>
          <w:lang w:val="cs-CZ"/>
        </w:rPr>
        <w:br w:type="page"/>
      </w:r>
    </w:p>
    <w:p w14:paraId="6EBBAC0C" w14:textId="486D38B5" w:rsidR="00457F32" w:rsidRPr="00B059D3" w:rsidRDefault="00457F32" w:rsidP="00612008">
      <w:pPr>
        <w:pStyle w:val="Heading2"/>
        <w:rPr>
          <w:lang w:val="cs-CZ"/>
        </w:rPr>
      </w:pPr>
      <w:bookmarkStart w:id="39" w:name="_Toc154211226"/>
      <w:r w:rsidRPr="00B059D3">
        <w:rPr>
          <w:lang w:val="cs-CZ"/>
        </w:rPr>
        <w:lastRenderedPageBreak/>
        <w:t>Verifikační testy</w:t>
      </w:r>
      <w:bookmarkEnd w:id="39"/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A83E6B" w:rsidRPr="00B059D3" w14:paraId="2AA9CD4F" w14:textId="77777777" w:rsidTr="0002313A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7A2C3D6" w14:textId="46615667" w:rsidR="00A83E6B" w:rsidRPr="00B059D3" w:rsidRDefault="00A83E6B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3A3FE37A" w14:textId="15C800C0" w:rsidR="00A83E6B" w:rsidRPr="00B059D3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Detekce chybného rámce na sběrnici SPI</w:t>
            </w:r>
            <w:r w:rsidR="003D2C0F">
              <w:rPr>
                <w:lang w:val="cs-CZ"/>
              </w:rPr>
              <w:t xml:space="preserve"> a kontrola pořadí výsledných paketů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006872D" w14:textId="07F16075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</w:t>
            </w:r>
            <w:r w:rsidR="00A83E6B" w:rsidRPr="00B059D3">
              <w:rPr>
                <w:b/>
                <w:lang w:val="cs-CZ"/>
              </w:rPr>
              <w:t>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57CAA9B" w14:textId="69C33D41" w:rsidR="00A83E6B" w:rsidRPr="00B059D3" w:rsidRDefault="0002313A" w:rsidP="00A83E6B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tc_spi_001</w:t>
            </w:r>
          </w:p>
        </w:tc>
      </w:tr>
      <w:tr w:rsidR="00A83E6B" w:rsidRPr="00B059D3" w14:paraId="0A68C897" w14:textId="77777777" w:rsidTr="0002313A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809AFCE" w14:textId="1F3C9A71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6AA32B9" w14:textId="1C9DA958" w:rsidR="00A83E6B" w:rsidRPr="00B059D3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Účelem tohoto testu je ověření, že chybný rámce není v DUT přijat. Testovány jsou dva scénáře, kdy nejprve je do DUT odeslán krátký rámec a následně dlouhý rámec.</w:t>
            </w:r>
            <w:r w:rsidR="008A7CAF">
              <w:rPr>
                <w:lang w:val="cs-CZ"/>
              </w:rPr>
              <w:t xml:space="preserve"> </w:t>
            </w:r>
            <w:r w:rsidR="0062752F">
              <w:rPr>
                <w:lang w:val="cs-CZ"/>
              </w:rPr>
              <w:t xml:space="preserve">Test je opakován s různými frekvencemi </w:t>
            </w:r>
            <w:r w:rsidR="008A7CAF">
              <w:rPr>
                <w:lang w:val="cs-CZ"/>
              </w:rPr>
              <w:t>signálu SCLK</w:t>
            </w:r>
            <w:r w:rsidR="0062752F">
              <w:rPr>
                <w:lang w:val="cs-CZ"/>
              </w:rPr>
              <w:t>,</w:t>
            </w:r>
            <w:r w:rsidR="008A7CAF">
              <w:rPr>
                <w:lang w:val="cs-CZ"/>
              </w:rPr>
              <w:t xml:space="preserve"> a</w:t>
            </w:r>
            <w:r w:rsidR="00CE6CAC">
              <w:rPr>
                <w:lang w:val="cs-CZ"/>
              </w:rPr>
              <w:t> </w:t>
            </w:r>
            <w:r w:rsidR="008A7CAF">
              <w:rPr>
                <w:lang w:val="cs-CZ"/>
              </w:rPr>
              <w:t>to 10</w:t>
            </w:r>
            <w:r w:rsidR="00CE6CAC">
              <w:rPr>
                <w:lang w:val="cs-CZ"/>
              </w:rPr>
              <w:t> </w:t>
            </w:r>
            <w:r w:rsidR="008A7CAF">
              <w:rPr>
                <w:lang w:val="cs-CZ"/>
              </w:rPr>
              <w:t>kHz, 100</w:t>
            </w:r>
            <w:r w:rsidR="00CE6CAC">
              <w:rPr>
                <w:lang w:val="cs-CZ"/>
              </w:rPr>
              <w:t> </w:t>
            </w:r>
            <w:r w:rsidR="008A7CAF">
              <w:rPr>
                <w:lang w:val="cs-CZ"/>
              </w:rPr>
              <w:t>kHz a 1</w:t>
            </w:r>
            <w:r w:rsidR="00CE6CAC">
              <w:rPr>
                <w:lang w:val="cs-CZ"/>
              </w:rPr>
              <w:t> </w:t>
            </w:r>
            <w:r w:rsidR="008A7CAF">
              <w:rPr>
                <w:lang w:val="cs-CZ"/>
              </w:rPr>
              <w:t>MHz</w:t>
            </w:r>
            <w:r w:rsidR="0062752F">
              <w:rPr>
                <w:lang w:val="cs-CZ"/>
              </w:rPr>
              <w:t>, pro ověření kompatibility testované jednotky se všemi třemi frekvencemi</w:t>
            </w:r>
            <w:r w:rsidR="008A7CAF">
              <w:rPr>
                <w:lang w:val="cs-CZ"/>
              </w:rPr>
              <w:t>.</w:t>
            </w:r>
          </w:p>
        </w:tc>
      </w:tr>
      <w:tr w:rsidR="00A83E6B" w:rsidRPr="00B059D3" w14:paraId="082AE845" w14:textId="77777777" w:rsidTr="0002313A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70E3F31D" w14:textId="22EDAD69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50599D3F" w14:textId="1B697A5D" w:rsidR="003D2C0F" w:rsidRDefault="003D2C0F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385DE3A9" w14:textId="405D24CD" w:rsidR="00A83E6B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REQ_AAU_I_022</w:t>
            </w:r>
          </w:p>
          <w:p w14:paraId="2AC83EB9" w14:textId="77777777" w:rsidR="003D2C0F" w:rsidRDefault="003D2C0F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4</w:t>
            </w:r>
          </w:p>
          <w:p w14:paraId="3AB68C23" w14:textId="6F91F707" w:rsidR="003D2C0F" w:rsidRPr="00B059D3" w:rsidRDefault="003D2C0F" w:rsidP="0002313A">
            <w:pPr>
              <w:pStyle w:val="Text"/>
              <w:ind w:left="-60"/>
              <w:rPr>
                <w:lang w:val="cs-CZ"/>
              </w:rPr>
            </w:pPr>
          </w:p>
        </w:tc>
      </w:tr>
      <w:tr w:rsidR="00A83E6B" w:rsidRPr="00B059D3" w14:paraId="6FBE63DF" w14:textId="77777777" w:rsidTr="0002313A">
        <w:tc>
          <w:tcPr>
            <w:tcW w:w="1560" w:type="dxa"/>
            <w:shd w:val="clear" w:color="auto" w:fill="auto"/>
          </w:tcPr>
          <w:p w14:paraId="3E7F810F" w14:textId="4F63ACCD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3C86FEE8" w14:textId="38CF2366" w:rsidR="00A83E6B" w:rsidRPr="00B059D3" w:rsidRDefault="0002313A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7D8DCFC6" w14:textId="606BBCA5" w:rsidR="0002313A" w:rsidRDefault="0002313A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</w:t>
            </w:r>
            <w:r w:rsidR="00301A1B">
              <w:rPr>
                <w:lang w:val="cs-CZ"/>
              </w:rPr>
              <w:t> </w:t>
            </w:r>
            <w:r w:rsidRPr="00B059D3">
              <w:rPr>
                <w:lang w:val="cs-CZ"/>
              </w:rPr>
              <w:t>MHz.</w:t>
            </w:r>
          </w:p>
          <w:p w14:paraId="5EED7DB5" w14:textId="70C745AD" w:rsidR="008A7CAF" w:rsidRPr="008A7CAF" w:rsidRDefault="008A7CAF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>Nastavení frekvence signálu SCLK na 10</w:t>
            </w:r>
            <w:r w:rsidR="00301A1B">
              <w:rPr>
                <w:lang w:val="cs-CZ"/>
              </w:rPr>
              <w:t> </w:t>
            </w:r>
            <w:r>
              <w:rPr>
                <w:lang w:val="cs-CZ"/>
              </w:rPr>
              <w:t xml:space="preserve">kHz. </w:t>
            </w:r>
          </w:p>
          <w:p w14:paraId="54B5616C" w14:textId="372B4648" w:rsidR="0002313A" w:rsidRDefault="0002313A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commentRangeStart w:id="40"/>
            <w:r w:rsidR="003D2C0F">
              <w:rPr>
                <w:lang w:val="cs-CZ"/>
              </w:rPr>
              <w:t xml:space="preserve">000001110.000101101 </w:t>
            </w:r>
            <w:commentRangeEnd w:id="40"/>
            <w:r w:rsidR="0062752F">
              <w:rPr>
                <w:rStyle w:val="CommentReference"/>
              </w:rPr>
              <w:commentReference w:id="40"/>
            </w:r>
            <w:r w:rsidR="003D2C0F">
              <w:rPr>
                <w:lang w:val="cs-CZ"/>
              </w:rPr>
              <w:t>(</w:t>
            </w:r>
            <w:r w:rsidR="00060043" w:rsidRPr="00060043">
              <w:rPr>
                <w:lang w:val="cs-CZ"/>
              </w:rPr>
              <w:t>14.087890625</w:t>
            </w:r>
            <w:r w:rsidR="003D2C0F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 w:rsidR="003D2C0F">
              <w:rPr>
                <w:lang w:val="cs-CZ"/>
              </w:rPr>
              <w:t xml:space="preserve"> Tento rámec má 18 bitů a</w:t>
            </w:r>
            <w:r w:rsidR="00301A1B">
              <w:rPr>
                <w:lang w:val="cs-CZ"/>
              </w:rPr>
              <w:t> </w:t>
            </w:r>
            <w:r w:rsidR="003D2C0F">
              <w:rPr>
                <w:lang w:val="cs-CZ"/>
              </w:rPr>
              <w:t>musí být považován za chybný.</w:t>
            </w:r>
          </w:p>
          <w:p w14:paraId="55F87DBC" w14:textId="5EC9AE4B" w:rsidR="008A7CAF" w:rsidRPr="008A7CAF" w:rsidRDefault="008A7CAF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00</w:t>
            </w:r>
            <w:r w:rsidR="00B64660">
              <w:rPr>
                <w:lang w:val="cs-CZ"/>
              </w:rPr>
              <w:t>00</w:t>
            </w:r>
            <w:r>
              <w:rPr>
                <w:lang w:val="cs-CZ"/>
              </w:rPr>
              <w:t>1010.01110100 (</w:t>
            </w:r>
            <w:r w:rsidR="00B64660">
              <w:rPr>
                <w:lang w:val="cs-CZ"/>
              </w:rPr>
              <w:t>10.453125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3643228" w14:textId="7593E59A" w:rsidR="00CD51EE" w:rsidRPr="00B059D3" w:rsidRDefault="00CD51EE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>
              <w:rPr>
                <w:lang w:val="cs-CZ"/>
              </w:rPr>
              <w:t>0</w:t>
            </w:r>
            <w:r w:rsidR="005664DB">
              <w:rPr>
                <w:lang w:val="cs-CZ"/>
              </w:rPr>
              <w:t>0</w:t>
            </w:r>
            <w:r>
              <w:rPr>
                <w:lang w:val="cs-CZ"/>
              </w:rPr>
              <w:t>01110.000101</w:t>
            </w:r>
            <w:r w:rsidR="005664DB">
              <w:rPr>
                <w:lang w:val="cs-CZ"/>
              </w:rPr>
              <w:t>0</w:t>
            </w:r>
            <w:r>
              <w:rPr>
                <w:lang w:val="cs-CZ"/>
              </w:rPr>
              <w:t xml:space="preserve"> (</w:t>
            </w:r>
            <w:r w:rsidRPr="00CD51EE">
              <w:rPr>
                <w:lang w:val="cs-CZ"/>
              </w:rPr>
              <w:t>14.078125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>
              <w:rPr>
                <w:lang w:val="cs-CZ"/>
              </w:rPr>
              <w:t xml:space="preserve"> Tento rámec má 1</w:t>
            </w:r>
            <w:r w:rsidR="005664DB">
              <w:rPr>
                <w:lang w:val="cs-CZ"/>
              </w:rPr>
              <w:t>4</w:t>
            </w:r>
            <w:r>
              <w:rPr>
                <w:lang w:val="cs-CZ"/>
              </w:rPr>
              <w:t xml:space="preserve"> bitů a</w:t>
            </w:r>
            <w:r w:rsidR="00A35EFF">
              <w:rPr>
                <w:lang w:val="cs-CZ"/>
              </w:rPr>
              <w:t> </w:t>
            </w:r>
            <w:r>
              <w:rPr>
                <w:lang w:val="cs-CZ"/>
              </w:rPr>
              <w:t>musí být považován za chybný</w:t>
            </w:r>
            <w:r w:rsidR="000665D9">
              <w:rPr>
                <w:lang w:val="cs-CZ"/>
              </w:rPr>
              <w:t>.</w:t>
            </w:r>
          </w:p>
          <w:p w14:paraId="55CC0F0A" w14:textId="6F26B65B" w:rsidR="0002313A" w:rsidRDefault="0002313A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 w:rsidR="003D2C0F">
              <w:rPr>
                <w:lang w:val="cs-CZ"/>
              </w:rPr>
              <w:t>00000101.10011111 (</w:t>
            </w:r>
            <w:r w:rsidR="00060043" w:rsidRPr="00060043">
              <w:rPr>
                <w:lang w:val="cs-CZ"/>
              </w:rPr>
              <w:t>5.62109375</w:t>
            </w:r>
            <w:r w:rsidR="003D2C0F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2151CAFB" w14:textId="7EC9FC48" w:rsidR="000665D9" w:rsidRDefault="000665D9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</w:t>
            </w:r>
            <w:r w:rsidR="0062752F">
              <w:rPr>
                <w:lang w:val="cs-CZ"/>
              </w:rPr>
              <w:t>platných rámců</w:t>
            </w:r>
            <w:r>
              <w:rPr>
                <w:lang w:val="cs-CZ"/>
              </w:rPr>
              <w:t>.</w:t>
            </w:r>
          </w:p>
          <w:p w14:paraId="58B41163" w14:textId="355A2764" w:rsidR="0002313A" w:rsidRDefault="003D2C0F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MISO), nejprve přijat rámec s výsledkem součtu a</w:t>
            </w:r>
            <w:r w:rsidR="00A35EFF">
              <w:rPr>
                <w:lang w:val="cs-CZ"/>
              </w:rPr>
              <w:t> </w:t>
            </w:r>
            <w:r>
              <w:rPr>
                <w:lang w:val="cs-CZ"/>
              </w:rPr>
              <w:t>pak rámec s</w:t>
            </w:r>
            <w:r w:rsidR="00A35EFF">
              <w:rPr>
                <w:lang w:val="cs-CZ"/>
              </w:rPr>
              <w:t> </w:t>
            </w:r>
            <w:r>
              <w:rPr>
                <w:lang w:val="cs-CZ"/>
              </w:rPr>
              <w:t xml:space="preserve">výsledkem součinu. Výsledek </w:t>
            </w:r>
            <w:r w:rsidR="00060043">
              <w:rPr>
                <w:lang w:val="cs-CZ"/>
              </w:rPr>
              <w:t>sčítání</w:t>
            </w:r>
            <w:r>
              <w:rPr>
                <w:lang w:val="cs-CZ"/>
              </w:rPr>
              <w:t xml:space="preserve"> musí být </w:t>
            </w:r>
            <w:r w:rsidR="00B64660">
              <w:rPr>
                <w:lang w:val="cs-CZ"/>
              </w:rPr>
              <w:t>00010000.00010011</w:t>
            </w:r>
            <w:r>
              <w:rPr>
                <w:lang w:val="cs-CZ"/>
              </w:rPr>
              <w:t xml:space="preserve"> (</w:t>
            </w:r>
            <w:r w:rsidR="00B64660">
              <w:rPr>
                <w:lang w:val="cs-CZ"/>
              </w:rPr>
              <w:t>16</w:t>
            </w:r>
            <w:r w:rsidR="00060043" w:rsidRPr="00060043">
              <w:rPr>
                <w:lang w:val="cs-CZ"/>
              </w:rPr>
              <w:t>.07421875</w:t>
            </w:r>
            <w:r>
              <w:rPr>
                <w:lang w:val="cs-CZ"/>
              </w:rPr>
              <w:t xml:space="preserve">), výsledek násobení je </w:t>
            </w:r>
            <w:r w:rsidR="00B64660">
              <w:rPr>
                <w:lang w:val="cs-CZ"/>
              </w:rPr>
              <w:t>00111010.11000010</w:t>
            </w:r>
            <w:r w:rsidRPr="003D2C0F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B64660">
              <w:rPr>
                <w:lang w:val="cs-CZ"/>
              </w:rPr>
              <w:t>58.7578125</w:t>
            </w:r>
            <w:r>
              <w:rPr>
                <w:lang w:val="cs-CZ"/>
              </w:rPr>
              <w:t>).</w:t>
            </w:r>
          </w:p>
          <w:p w14:paraId="3BB8F68B" w14:textId="08532750" w:rsidR="008A7CAF" w:rsidRPr="00B059D3" w:rsidRDefault="008A7CAF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>Nastavení frekvence signálu SCLK na 100</w:t>
            </w:r>
            <w:r w:rsidR="00175D06">
              <w:rPr>
                <w:lang w:val="cs-CZ"/>
              </w:rPr>
              <w:t> </w:t>
            </w:r>
            <w:r>
              <w:rPr>
                <w:lang w:val="cs-CZ"/>
              </w:rPr>
              <w:t>kHz a opakování kroků 4-</w:t>
            </w:r>
            <w:r w:rsidR="000665D9">
              <w:rPr>
                <w:lang w:val="cs-CZ"/>
              </w:rPr>
              <w:t>9</w:t>
            </w:r>
            <w:r>
              <w:rPr>
                <w:lang w:val="cs-CZ"/>
              </w:rPr>
              <w:t xml:space="preserve">. </w:t>
            </w:r>
          </w:p>
          <w:p w14:paraId="1E40EC61" w14:textId="7917CD26" w:rsidR="008A7CAF" w:rsidRPr="008A7CAF" w:rsidRDefault="008A7CAF" w:rsidP="005C4B89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>Nastavení frekvence signálu SCLK na 1</w:t>
            </w:r>
            <w:r w:rsidR="00175D06">
              <w:rPr>
                <w:lang w:val="cs-CZ"/>
              </w:rPr>
              <w:t> </w:t>
            </w:r>
            <w:r>
              <w:rPr>
                <w:lang w:val="cs-CZ"/>
              </w:rPr>
              <w:t>MHz a opakování kroků 4-</w:t>
            </w:r>
            <w:r w:rsidR="000665D9">
              <w:rPr>
                <w:lang w:val="cs-CZ"/>
              </w:rPr>
              <w:t>9</w:t>
            </w:r>
            <w:r>
              <w:rPr>
                <w:lang w:val="cs-CZ"/>
              </w:rPr>
              <w:t xml:space="preserve">. </w:t>
            </w:r>
          </w:p>
          <w:p w14:paraId="1FCBFD3A" w14:textId="68EEF9D3" w:rsidR="00A83E6B" w:rsidRPr="003D2C0F" w:rsidRDefault="00A83E6B" w:rsidP="00A83E6B">
            <w:pPr>
              <w:pStyle w:val="Text"/>
            </w:pPr>
          </w:p>
        </w:tc>
      </w:tr>
    </w:tbl>
    <w:p w14:paraId="1271E682" w14:textId="2BDD7178" w:rsidR="003D2C0F" w:rsidRDefault="003D2C0F" w:rsidP="000E57B7">
      <w:pPr>
        <w:pStyle w:val="Text"/>
        <w:rPr>
          <w:lang w:val="cs-CZ"/>
        </w:rPr>
      </w:pPr>
    </w:p>
    <w:p w14:paraId="6956E5BA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3D2C0F" w:rsidRPr="00B059D3" w14:paraId="391A99A7" w14:textId="77777777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5B8084E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40237C37" w14:textId="325146BD" w:rsidR="003D2C0F" w:rsidRPr="00B059D3" w:rsidRDefault="003D2C0F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Kontrola formátu čísel, zaokrouhlování</w:t>
            </w:r>
            <w:r w:rsidR="001D53BA">
              <w:rPr>
                <w:lang w:val="cs-CZ"/>
              </w:rPr>
              <w:t xml:space="preserve"> a</w:t>
            </w:r>
            <w:r>
              <w:rPr>
                <w:lang w:val="cs-CZ"/>
              </w:rPr>
              <w:t xml:space="preserve"> pořadí bitů 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C6128B1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662D88E" w14:textId="7A9541B5" w:rsidR="003D2C0F" w:rsidRPr="00B059D3" w:rsidRDefault="003D2C0F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1D53BA">
              <w:rPr>
                <w:lang w:val="cs-CZ"/>
              </w:rPr>
              <w:t>au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2</w:t>
            </w:r>
          </w:p>
        </w:tc>
      </w:tr>
      <w:tr w:rsidR="003D2C0F" w:rsidRPr="00B059D3" w14:paraId="564B5356" w14:textId="77777777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4C855BE2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3322BA21" w14:textId="2CBFD773" w:rsidR="003D2C0F" w:rsidRPr="00B059D3" w:rsidRDefault="003D2C0F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výstupní data jsou reprezentov</w:t>
            </w:r>
            <w:r w:rsidR="00175D06">
              <w:rPr>
                <w:lang w:val="cs-CZ"/>
              </w:rPr>
              <w:t>ána</w:t>
            </w:r>
            <w:r>
              <w:rPr>
                <w:lang w:val="cs-CZ"/>
              </w:rPr>
              <w:t xml:space="preserve"> </w:t>
            </w:r>
            <w:r w:rsidR="00E71574">
              <w:rPr>
                <w:lang w:val="cs-CZ"/>
              </w:rPr>
              <w:t>s </w:t>
            </w:r>
            <w:r>
              <w:rPr>
                <w:lang w:val="cs-CZ"/>
              </w:rPr>
              <w:t>pevn</w:t>
            </w:r>
            <w:r w:rsidR="00E71574">
              <w:rPr>
                <w:lang w:val="cs-CZ"/>
              </w:rPr>
              <w:t>ou</w:t>
            </w:r>
            <w:r>
              <w:rPr>
                <w:lang w:val="cs-CZ"/>
              </w:rPr>
              <w:t xml:space="preserve"> řádov</w:t>
            </w:r>
            <w:r w:rsidR="00E71574">
              <w:rPr>
                <w:lang w:val="cs-CZ"/>
              </w:rPr>
              <w:t>ou</w:t>
            </w:r>
            <w:r>
              <w:rPr>
                <w:lang w:val="cs-CZ"/>
              </w:rPr>
              <w:t xml:space="preserve"> čár</w:t>
            </w:r>
            <w:r w:rsidR="00E71574">
              <w:rPr>
                <w:lang w:val="cs-CZ"/>
              </w:rPr>
              <w:t>kou</w:t>
            </w:r>
            <w:r>
              <w:rPr>
                <w:lang w:val="cs-CZ"/>
              </w:rPr>
              <w:t>, ověření správnosti výsledku aritmetických operací</w:t>
            </w:r>
            <w:r w:rsidR="001D53BA">
              <w:rPr>
                <w:lang w:val="cs-CZ"/>
              </w:rPr>
              <w:t xml:space="preserve"> a </w:t>
            </w:r>
            <w:r>
              <w:rPr>
                <w:lang w:val="cs-CZ"/>
              </w:rPr>
              <w:t xml:space="preserve"> zaokrouhlování</w:t>
            </w:r>
          </w:p>
        </w:tc>
      </w:tr>
      <w:tr w:rsidR="003D2C0F" w:rsidRPr="00B059D3" w14:paraId="5EF3D45A" w14:textId="77777777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22C8F1CC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7516F1A7" w14:textId="0368D80A" w:rsidR="003D2C0F" w:rsidRDefault="003D2C0F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11</w:t>
            </w:r>
          </w:p>
          <w:p w14:paraId="1679D5D7" w14:textId="4174DB0F" w:rsidR="004A10A2" w:rsidRDefault="003D2C0F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12</w:t>
            </w:r>
          </w:p>
          <w:p w14:paraId="06F532A6" w14:textId="77777777" w:rsidR="003D2C0F" w:rsidRDefault="003D2C0F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0</w:t>
            </w:r>
          </w:p>
          <w:p w14:paraId="02C55B0A" w14:textId="5305A5CA" w:rsidR="003D2C0F" w:rsidRDefault="003D2C0F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11F0D3A3" w14:textId="07A4ABE0" w:rsidR="003D2C0F" w:rsidRPr="00B059D3" w:rsidRDefault="003D2C0F">
            <w:pPr>
              <w:pStyle w:val="Text"/>
              <w:ind w:left="-60"/>
              <w:rPr>
                <w:lang w:val="cs-CZ"/>
              </w:rPr>
            </w:pPr>
          </w:p>
        </w:tc>
      </w:tr>
      <w:tr w:rsidR="003D2C0F" w:rsidRPr="00B059D3" w14:paraId="204233B8" w14:textId="77777777">
        <w:tc>
          <w:tcPr>
            <w:tcW w:w="1560" w:type="dxa"/>
            <w:shd w:val="clear" w:color="auto" w:fill="auto"/>
          </w:tcPr>
          <w:p w14:paraId="4B266D1E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1C34EB5F" w14:textId="77777777" w:rsidR="003D2C0F" w:rsidRPr="00B059D3" w:rsidRDefault="003D2C0F" w:rsidP="005C4B89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35365C53" w14:textId="5AABD223" w:rsidR="003D2C0F" w:rsidRDefault="003D2C0F" w:rsidP="005C4B89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</w:t>
            </w:r>
            <w:r w:rsidR="003650C9">
              <w:rPr>
                <w:lang w:val="cs-CZ"/>
              </w:rPr>
              <w:t> </w:t>
            </w:r>
            <w:r w:rsidRPr="00B059D3">
              <w:rPr>
                <w:lang w:val="cs-CZ"/>
              </w:rPr>
              <w:t>MHz.</w:t>
            </w:r>
          </w:p>
          <w:p w14:paraId="0180BA91" w14:textId="3CE42294" w:rsidR="003D2C0F" w:rsidRPr="00B059D3" w:rsidRDefault="003D2C0F" w:rsidP="005C4B89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0C1227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 w:rsidR="00060043">
              <w:rPr>
                <w:lang w:val="cs-CZ"/>
              </w:rPr>
              <w:t xml:space="preserve">první </w:t>
            </w:r>
            <w:r w:rsidRPr="00B059D3">
              <w:rPr>
                <w:lang w:val="cs-CZ"/>
              </w:rPr>
              <w:t xml:space="preserve">rámec s hodnotou </w:t>
            </w:r>
            <w:r w:rsidR="00480DB8" w:rsidRPr="00480DB8">
              <w:rPr>
                <w:lang w:val="cs-CZ"/>
              </w:rPr>
              <w:t xml:space="preserve">00000111.10100111 </w:t>
            </w:r>
            <w:r w:rsidR="00060043"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7.65234375</w:t>
            </w:r>
            <w:r w:rsidR="00060043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F8932A3" w14:textId="03B5FC75" w:rsidR="003D2C0F" w:rsidRDefault="003D2C0F" w:rsidP="005C4B89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0C1227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 w:rsidR="00060043">
              <w:rPr>
                <w:lang w:val="cs-CZ"/>
              </w:rPr>
              <w:t>druhý</w:t>
            </w:r>
            <w:r w:rsidRPr="00B059D3">
              <w:rPr>
                <w:lang w:val="cs-CZ"/>
              </w:rPr>
              <w:t xml:space="preserve"> rámec s hodnotou </w:t>
            </w:r>
            <w:r w:rsidR="00480DB8" w:rsidRPr="00480DB8">
              <w:rPr>
                <w:lang w:val="cs-CZ"/>
              </w:rPr>
              <w:t xml:space="preserve">00001001.10011001 </w:t>
            </w:r>
            <w:r w:rsidR="00060043"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9.59765625</w:t>
            </w:r>
            <w:r w:rsidR="00060043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8D65399" w14:textId="1F5F2EF4" w:rsidR="000665D9" w:rsidRDefault="000665D9" w:rsidP="005C4B89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</w:t>
            </w:r>
            <w:r w:rsidR="006D76FF">
              <w:t>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</w:t>
            </w:r>
            <w:r w:rsidR="003650C9">
              <w:rPr>
                <w:lang w:val="cs-CZ"/>
              </w:rPr>
              <w:t> </w:t>
            </w:r>
            <w:r>
              <w:rPr>
                <w:lang w:val="cs-CZ"/>
              </w:rPr>
              <w:t>přijetí dvou čísel.</w:t>
            </w:r>
          </w:p>
          <w:p w14:paraId="486D32C9" w14:textId="5B6AFCEB" w:rsidR="003D2C0F" w:rsidRPr="008A7CAF" w:rsidRDefault="00060043" w:rsidP="005C4B89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>
              <w:rPr>
                <w:lang w:val="cs-CZ"/>
              </w:rPr>
              <w:t>BFM_SPIM:</w:t>
            </w:r>
            <w:r w:rsidR="000C1227">
              <w:rPr>
                <w:lang w:val="cs-CZ"/>
              </w:rPr>
              <w:t> </w:t>
            </w:r>
            <w:r>
              <w:rPr>
                <w:lang w:val="cs-CZ"/>
              </w:rPr>
              <w:t xml:space="preserve">Monitorovat výstup bloku (na výstupním pinu MISO). Výsledek sčítání musí být </w:t>
            </w:r>
            <w:r w:rsidR="00480DB8">
              <w:rPr>
                <w:lang w:val="cs-CZ"/>
              </w:rPr>
              <w:t>000</w:t>
            </w:r>
            <w:r w:rsidR="00480DB8" w:rsidRPr="00480DB8">
              <w:rPr>
                <w:lang w:val="cs-CZ"/>
              </w:rPr>
              <w:t>10001.0100000</w:t>
            </w:r>
            <w:r w:rsidR="002D2DD0">
              <w:rPr>
                <w:lang w:val="cs-CZ"/>
              </w:rPr>
              <w:t>0</w:t>
            </w:r>
            <w:r w:rsidR="00480DB8" w:rsidRPr="00480DB8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17.25</w:t>
            </w:r>
            <w:r>
              <w:rPr>
                <w:lang w:val="cs-CZ"/>
              </w:rPr>
              <w:t xml:space="preserve">), výsledek násobení </w:t>
            </w:r>
            <w:r w:rsidR="000C1227">
              <w:rPr>
                <w:lang w:val="cs-CZ"/>
              </w:rPr>
              <w:t>pak</w:t>
            </w:r>
            <w:r>
              <w:rPr>
                <w:lang w:val="cs-CZ"/>
              </w:rPr>
              <w:t xml:space="preserve"> </w:t>
            </w:r>
            <w:r w:rsidR="00480DB8">
              <w:rPr>
                <w:lang w:val="cs-CZ"/>
              </w:rPr>
              <w:t>0</w:t>
            </w:r>
            <w:r w:rsidR="00480DB8" w:rsidRPr="00480DB8">
              <w:rPr>
                <w:lang w:val="cs-CZ"/>
              </w:rPr>
              <w:t>1001001.01111001</w:t>
            </w:r>
            <w:r w:rsidR="002D2DD0">
              <w:rPr>
                <w:color w:val="000000" w:themeColor="text1"/>
                <w:lang w:val="cs-CZ"/>
              </w:rPr>
              <w:t xml:space="preserve"> </w:t>
            </w:r>
            <w:r w:rsidR="00175C94" w:rsidRPr="005866E8">
              <w:rPr>
                <w:color w:val="000000" w:themeColor="text1"/>
                <w:lang w:val="cs-CZ"/>
              </w:rPr>
              <w:t>(původně 01001001.0111</w:t>
            </w:r>
            <w:r w:rsidR="002D2DD0">
              <w:rPr>
                <w:color w:val="000000" w:themeColor="text1"/>
                <w:lang w:val="cs-CZ"/>
              </w:rPr>
              <w:t>0</w:t>
            </w:r>
            <w:r w:rsidR="00175C94" w:rsidRPr="005866E8">
              <w:rPr>
                <w:color w:val="000000" w:themeColor="text1"/>
                <w:lang w:val="cs-CZ"/>
              </w:rPr>
              <w:t>00</w:t>
            </w:r>
            <w:r w:rsidR="002D2DD0">
              <w:rPr>
                <w:color w:val="000000" w:themeColor="text1"/>
                <w:lang w:val="cs-CZ"/>
              </w:rPr>
              <w:t>111001111</w:t>
            </w:r>
            <w:r w:rsidR="000C1227">
              <w:rPr>
                <w:color w:val="000000" w:themeColor="text1"/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73.4</w:t>
            </w:r>
            <w:r w:rsidR="002D2DD0">
              <w:rPr>
                <w:lang w:val="cs-CZ"/>
              </w:rPr>
              <w:t>4140625</w:t>
            </w:r>
            <w:r>
              <w:rPr>
                <w:lang w:val="cs-CZ"/>
              </w:rPr>
              <w:t>)</w:t>
            </w:r>
            <w:r w:rsidR="000C1227">
              <w:rPr>
                <w:lang w:val="cs-CZ"/>
              </w:rPr>
              <w:t>)</w:t>
            </w:r>
            <w:r>
              <w:rPr>
                <w:lang w:val="cs-CZ"/>
              </w:rPr>
              <w:t>.</w:t>
            </w:r>
          </w:p>
        </w:tc>
      </w:tr>
    </w:tbl>
    <w:p w14:paraId="261918E9" w14:textId="23F1A1B1" w:rsidR="003D2C0F" w:rsidRDefault="003D2C0F" w:rsidP="000E57B7">
      <w:pPr>
        <w:pStyle w:val="Text"/>
        <w:rPr>
          <w:lang w:val="cs-CZ"/>
        </w:rPr>
      </w:pPr>
    </w:p>
    <w:p w14:paraId="07D4B7AE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3D2C0F" w:rsidRPr="00B059D3" w14:paraId="7A90721C" w14:textId="77777777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697406B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738EF0CE" w14:textId="2675317B" w:rsidR="003D2C0F" w:rsidRPr="00B059D3" w:rsidRDefault="006F4FB1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Link reset test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DB907EB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E71B097" w14:textId="58A116BD" w:rsidR="003D2C0F" w:rsidRPr="00B059D3" w:rsidRDefault="003D2C0F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8A7CAF">
              <w:rPr>
                <w:lang w:val="cs-CZ"/>
              </w:rPr>
              <w:t>rst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3</w:t>
            </w:r>
          </w:p>
        </w:tc>
      </w:tr>
      <w:tr w:rsidR="003D2C0F" w:rsidRPr="00B059D3" w14:paraId="1D964506" w14:textId="77777777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2769389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6A06AFE1" w14:textId="07C85979" w:rsidR="003D2C0F" w:rsidRPr="00B059D3" w:rsidRDefault="003D2C0F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 w:rsidR="006F4FB1">
              <w:rPr>
                <w:lang w:val="cs-CZ"/>
              </w:rPr>
              <w:t>první rámec bude považován za špatný, pokud druhý rámec nebude přijat do 1ms po prvním</w:t>
            </w:r>
            <w:r w:rsidR="008A7CAF">
              <w:rPr>
                <w:lang w:val="cs-CZ"/>
              </w:rPr>
              <w:t xml:space="preserve"> (testování 0.9ms, 1.1ms a 1.5ms)</w:t>
            </w:r>
            <w:r w:rsidR="006F4FB1">
              <w:rPr>
                <w:lang w:val="cs-CZ"/>
              </w:rPr>
              <w:t>.</w:t>
            </w:r>
          </w:p>
        </w:tc>
      </w:tr>
      <w:tr w:rsidR="003D2C0F" w:rsidRPr="00B059D3" w14:paraId="60BF3A49" w14:textId="77777777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28E2BB71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1D3DA3BD" w14:textId="5CF1CECB" w:rsidR="003D2C0F" w:rsidRPr="00B059D3" w:rsidRDefault="003D2C0F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 w:rsidR="006F4FB1">
              <w:rPr>
                <w:lang w:val="cs-CZ"/>
              </w:rPr>
              <w:t>3</w:t>
            </w:r>
          </w:p>
        </w:tc>
      </w:tr>
      <w:tr w:rsidR="003D2C0F" w:rsidRPr="00B059D3" w14:paraId="6AEC9CB3" w14:textId="77777777">
        <w:tc>
          <w:tcPr>
            <w:tcW w:w="1560" w:type="dxa"/>
            <w:shd w:val="clear" w:color="auto" w:fill="auto"/>
          </w:tcPr>
          <w:p w14:paraId="232BFE4E" w14:textId="77777777" w:rsidR="003D2C0F" w:rsidRPr="00B059D3" w:rsidRDefault="003D2C0F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69C7AC82" w14:textId="77777777" w:rsidR="003D2C0F" w:rsidRPr="00B059D3" w:rsidRDefault="003D2C0F" w:rsidP="005C4B89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2C31DD95" w14:textId="38B2139B" w:rsidR="003D2C0F" w:rsidRPr="00B059D3" w:rsidRDefault="003D2C0F" w:rsidP="005C4B89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</w:t>
            </w:r>
            <w:r w:rsidR="00031BD9">
              <w:rPr>
                <w:lang w:val="cs-CZ"/>
              </w:rPr>
              <w:t> </w:t>
            </w:r>
            <w:r w:rsidRPr="00B059D3">
              <w:rPr>
                <w:lang w:val="cs-CZ"/>
              </w:rPr>
              <w:t>MHz.</w:t>
            </w:r>
          </w:p>
          <w:p w14:paraId="3A0FE90B" w14:textId="17E72585" w:rsidR="006F4FB1" w:rsidRDefault="003D2C0F" w:rsidP="005C4B89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F34544">
              <w:rPr>
                <w:lang w:val="cs-CZ"/>
              </w:rPr>
              <w:t> </w:t>
            </w:r>
            <w:r w:rsidR="006F4FB1" w:rsidRPr="00B059D3">
              <w:rPr>
                <w:lang w:val="cs-CZ"/>
              </w:rPr>
              <w:t xml:space="preserve">Odeslán platný rámec s hodnotou </w:t>
            </w:r>
            <w:r w:rsidR="006F4FB1">
              <w:rPr>
                <w:lang w:val="cs-CZ"/>
              </w:rPr>
              <w:t>00000101.00100000 (5.125)</w:t>
            </w:r>
            <w:r w:rsidR="006F4FB1" w:rsidRPr="00B059D3">
              <w:rPr>
                <w:lang w:val="cs-CZ"/>
              </w:rPr>
              <w:t>.</w:t>
            </w:r>
          </w:p>
          <w:p w14:paraId="1FBF12CF" w14:textId="53D932FE" w:rsidR="006F4FB1" w:rsidRDefault="006F4FB1" w:rsidP="005C4B89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>Čekání 1</w:t>
            </w:r>
            <w:r w:rsidR="00F30E0B">
              <w:rPr>
                <w:lang w:val="cs-CZ"/>
              </w:rPr>
              <w:t>,</w:t>
            </w:r>
            <w:r>
              <w:rPr>
                <w:lang w:val="cs-CZ"/>
              </w:rPr>
              <w:t>5</w:t>
            </w:r>
            <w:r w:rsidR="00337999">
              <w:rPr>
                <w:lang w:val="cs-CZ"/>
              </w:rPr>
              <w:t> </w:t>
            </w:r>
            <w:r>
              <w:rPr>
                <w:lang w:val="cs-CZ"/>
              </w:rPr>
              <w:t>ms pro reset linky</w:t>
            </w:r>
          </w:p>
          <w:p w14:paraId="10E953F7" w14:textId="5417A326" w:rsidR="003D2C0F" w:rsidRPr="00B059D3" w:rsidRDefault="003D2C0F" w:rsidP="005C4B89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F34544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 w:rsidR="006F4FB1"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 w:rsidR="006F4FB1" w:rsidRPr="006F4FB1">
              <w:rPr>
                <w:lang w:val="cs-CZ"/>
              </w:rPr>
              <w:t>00001011.11000000</w:t>
            </w:r>
            <w:r w:rsidR="006F4FB1">
              <w:rPr>
                <w:lang w:val="cs-CZ"/>
              </w:rPr>
              <w:t xml:space="preserve"> (</w:t>
            </w:r>
            <w:r w:rsidR="006F4FB1" w:rsidRPr="006F4FB1">
              <w:rPr>
                <w:lang w:val="cs-CZ"/>
              </w:rPr>
              <w:t>11.75</w:t>
            </w:r>
            <w:r w:rsidR="006F4FB1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6246EACB" w14:textId="4AF68842" w:rsidR="003D2C0F" w:rsidRDefault="003D2C0F" w:rsidP="005C4B89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F34544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 w:rsidR="006F4FB1" w:rsidRPr="006F4FB1">
              <w:rPr>
                <w:lang w:val="cs-CZ"/>
              </w:rPr>
              <w:t>00000111.00100000</w:t>
            </w:r>
            <w:r w:rsidR="006F4FB1">
              <w:rPr>
                <w:lang w:val="cs-CZ"/>
              </w:rPr>
              <w:t xml:space="preserve"> (</w:t>
            </w:r>
            <w:r w:rsidR="006F4FB1" w:rsidRPr="006F4FB1">
              <w:rPr>
                <w:lang w:val="cs-CZ"/>
              </w:rPr>
              <w:t>7.125</w:t>
            </w:r>
            <w:r w:rsidR="006F4FB1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16BD727" w14:textId="2650AC69" w:rsidR="000665D9" w:rsidRDefault="000665D9" w:rsidP="005C4B89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</w:t>
            </w:r>
            <w:r w:rsidR="00F34544">
              <w:t>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</w:t>
            </w:r>
            <w:r w:rsidR="0062752F">
              <w:rPr>
                <w:lang w:val="cs-CZ"/>
              </w:rPr>
              <w:t>platných rámců</w:t>
            </w:r>
            <w:r>
              <w:rPr>
                <w:lang w:val="cs-CZ"/>
              </w:rPr>
              <w:t>.</w:t>
            </w:r>
          </w:p>
          <w:p w14:paraId="7EBADEB0" w14:textId="27A98765" w:rsidR="0089733E" w:rsidRDefault="006F4FB1" w:rsidP="005C4B89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BFM_SPIM:</w:t>
            </w:r>
            <w:r w:rsidR="00F34544">
              <w:rPr>
                <w:lang w:val="cs-CZ"/>
              </w:rPr>
              <w:t> </w:t>
            </w:r>
            <w:r>
              <w:rPr>
                <w:lang w:val="cs-CZ"/>
              </w:rPr>
              <w:t>Monitorovat výstup bloku (na výstupním pinu MISO). Výsledek sčítání musí být 000</w:t>
            </w:r>
            <w:r w:rsidRPr="006F4FB1">
              <w:rPr>
                <w:lang w:val="cs-CZ"/>
              </w:rPr>
              <w:t>10010.111</w:t>
            </w:r>
            <w:r>
              <w:rPr>
                <w:lang w:val="cs-CZ"/>
              </w:rPr>
              <w:t>00000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18.875</w:t>
            </w:r>
            <w:r>
              <w:rPr>
                <w:lang w:val="cs-CZ"/>
              </w:rPr>
              <w:t>), výsledek násobení je 0</w:t>
            </w:r>
            <w:r w:rsidRPr="006F4FB1">
              <w:rPr>
                <w:lang w:val="cs-CZ"/>
              </w:rPr>
              <w:t>1010011.10111</w:t>
            </w:r>
            <w:r>
              <w:rPr>
                <w:lang w:val="cs-CZ"/>
              </w:rPr>
              <w:t>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83.71875</w:t>
            </w:r>
            <w:r>
              <w:rPr>
                <w:lang w:val="cs-CZ"/>
              </w:rPr>
              <w:t>).</w:t>
            </w:r>
          </w:p>
          <w:p w14:paraId="0982CD98" w14:textId="1CA5B5B1" w:rsidR="008A7CAF" w:rsidRDefault="008A7CAF" w:rsidP="005C4B89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F34544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>
              <w:rPr>
                <w:lang w:val="cs-CZ"/>
              </w:rPr>
              <w:t>00000101.00100000 (5.125)</w:t>
            </w:r>
            <w:r w:rsidRPr="00B059D3">
              <w:rPr>
                <w:lang w:val="cs-CZ"/>
              </w:rPr>
              <w:t>.</w:t>
            </w:r>
          </w:p>
          <w:p w14:paraId="7A15FF28" w14:textId="23C35CF1" w:rsidR="008A7CAF" w:rsidRDefault="008A7CAF" w:rsidP="005C4B89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>Čekání 0.9 ms pro kontrolu, že linka nepřejde do resetu</w:t>
            </w:r>
          </w:p>
          <w:p w14:paraId="38EAA88B" w14:textId="2BA4EA12" w:rsidR="008A7CAF" w:rsidRDefault="008A7CAF" w:rsidP="005C4B89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F34544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 w:rsidRPr="006F4FB1">
              <w:rPr>
                <w:lang w:val="cs-CZ"/>
              </w:rPr>
              <w:t>00001011.11000000</w:t>
            </w:r>
            <w:r>
              <w:rPr>
                <w:lang w:val="cs-CZ"/>
              </w:rPr>
              <w:t xml:space="preserve"> (</w:t>
            </w:r>
            <w:r w:rsidRPr="006F4FB1">
              <w:rPr>
                <w:lang w:val="cs-CZ"/>
              </w:rPr>
              <w:t>11.75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88FD85B" w14:textId="54A26C24" w:rsidR="000665D9" w:rsidRDefault="000665D9" w:rsidP="005C4B89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</w:t>
            </w:r>
            <w:r w:rsidR="00F34544">
              <w:t>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2C80F021" w14:textId="185B4EA1" w:rsidR="008A7CAF" w:rsidRDefault="008A7CAF" w:rsidP="005C4B89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BFM_SPIM:</w:t>
            </w:r>
            <w:r w:rsidR="00F34544">
              <w:rPr>
                <w:lang w:val="cs-CZ"/>
              </w:rPr>
              <w:t> </w:t>
            </w:r>
            <w:r>
              <w:rPr>
                <w:lang w:val="cs-CZ"/>
              </w:rPr>
              <w:t>Monitorovat výstup bloku (na výstupním pinu MISO). Výsledek sčítání musí být 00010000.11100000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(16</w:t>
            </w:r>
            <w:r w:rsidRPr="006F4FB1">
              <w:rPr>
                <w:lang w:val="cs-CZ"/>
              </w:rPr>
              <w:t>.875</w:t>
            </w:r>
            <w:r>
              <w:rPr>
                <w:lang w:val="cs-CZ"/>
              </w:rPr>
              <w:t>), výsledek násobení je 00111100.00111000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(60.21875).</w:t>
            </w:r>
          </w:p>
          <w:p w14:paraId="02FB9B55" w14:textId="69CD6CDD" w:rsidR="008A7CAF" w:rsidRPr="00160B67" w:rsidRDefault="008A7CAF" w:rsidP="005C4B89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Opakování kroků 3-</w:t>
            </w:r>
            <w:r w:rsidR="000665D9">
              <w:rPr>
                <w:lang w:val="cs-CZ"/>
              </w:rPr>
              <w:t>8</w:t>
            </w:r>
            <w:r>
              <w:rPr>
                <w:lang w:val="cs-CZ"/>
              </w:rPr>
              <w:t xml:space="preserve"> pro čekání 1.1 ms pro reset linky</w:t>
            </w:r>
          </w:p>
          <w:p w14:paraId="08D43144" w14:textId="77777777" w:rsidR="0089733E" w:rsidRPr="0089733E" w:rsidRDefault="0089733E" w:rsidP="0089733E">
            <w:pPr>
              <w:pStyle w:val="Text"/>
              <w:ind w:left="300"/>
              <w:rPr>
                <w:lang w:val="cs-CZ"/>
              </w:rPr>
            </w:pPr>
          </w:p>
          <w:p w14:paraId="0246A31F" w14:textId="77777777" w:rsidR="003D2C0F" w:rsidRPr="00B059D3" w:rsidRDefault="003D2C0F">
            <w:pPr>
              <w:pStyle w:val="Text"/>
              <w:rPr>
                <w:lang w:val="cs-CZ"/>
              </w:rPr>
            </w:pPr>
          </w:p>
        </w:tc>
      </w:tr>
    </w:tbl>
    <w:p w14:paraId="7FDB87B2" w14:textId="692B93A3" w:rsidR="0089733E" w:rsidRDefault="0089733E" w:rsidP="000E57B7">
      <w:pPr>
        <w:pStyle w:val="Text"/>
        <w:rPr>
          <w:lang w:val="cs-CZ"/>
        </w:rPr>
      </w:pPr>
    </w:p>
    <w:p w14:paraId="7033CEF7" w14:textId="14719AB9" w:rsidR="0089733E" w:rsidRPr="00B059D3" w:rsidRDefault="0089733E" w:rsidP="0089733E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89733E" w:rsidRPr="00B059D3" w14:paraId="5B9D6314" w14:textId="77777777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E97CBC6" w14:textId="77777777" w:rsidR="0089733E" w:rsidRPr="00B059D3" w:rsidRDefault="0089733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70712FF0" w14:textId="60760D3E" w:rsidR="0089733E" w:rsidRPr="00B059D3" w:rsidRDefault="0089733E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Přetečení aritmetických operaci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148EF31" w14:textId="77777777" w:rsidR="0089733E" w:rsidRPr="00B059D3" w:rsidRDefault="0089733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60CFEF2" w14:textId="51B91383" w:rsidR="0089733E" w:rsidRPr="00B059D3" w:rsidRDefault="0089733E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8A7CAF">
              <w:rPr>
                <w:lang w:val="cs-CZ"/>
              </w:rPr>
              <w:t>arit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4</w:t>
            </w:r>
          </w:p>
        </w:tc>
      </w:tr>
      <w:tr w:rsidR="0089733E" w:rsidRPr="00B059D3" w14:paraId="3C93248C" w14:textId="77777777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3FEED5F3" w14:textId="77777777" w:rsidR="0089733E" w:rsidRPr="00B059D3" w:rsidRDefault="0089733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892A365" w14:textId="675F6855" w:rsidR="0089733E" w:rsidRPr="00B059D3" w:rsidRDefault="0089733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 případě přetečení, výsledky aritmetických operac</w:t>
            </w:r>
            <w:r w:rsidR="00DE7318">
              <w:rPr>
                <w:lang w:val="cs-CZ"/>
              </w:rPr>
              <w:t>í</w:t>
            </w:r>
            <w:r>
              <w:rPr>
                <w:lang w:val="cs-CZ"/>
              </w:rPr>
              <w:t xml:space="preserve"> budou zaokrouhlené do maxima a do minim</w:t>
            </w:r>
            <w:r w:rsidR="00DE7318">
              <w:rPr>
                <w:lang w:val="cs-CZ"/>
              </w:rPr>
              <w:t>a</w:t>
            </w:r>
            <w:r>
              <w:rPr>
                <w:lang w:val="cs-CZ"/>
              </w:rPr>
              <w:t>.</w:t>
            </w:r>
          </w:p>
        </w:tc>
      </w:tr>
      <w:tr w:rsidR="0089733E" w:rsidRPr="00B059D3" w14:paraId="30CFC1D7" w14:textId="77777777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73EDD3F1" w14:textId="77777777" w:rsidR="0089733E" w:rsidRPr="00B059D3" w:rsidRDefault="0089733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784CAE83" w14:textId="0CF10F77" w:rsidR="0089733E" w:rsidRPr="00B059D3" w:rsidRDefault="0089733E" w:rsidP="0089733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13</w:t>
            </w:r>
          </w:p>
        </w:tc>
      </w:tr>
      <w:tr w:rsidR="0089733E" w:rsidRPr="00B059D3" w14:paraId="32233381" w14:textId="77777777">
        <w:tc>
          <w:tcPr>
            <w:tcW w:w="1560" w:type="dxa"/>
            <w:shd w:val="clear" w:color="auto" w:fill="auto"/>
          </w:tcPr>
          <w:p w14:paraId="2D4C1E50" w14:textId="77777777" w:rsidR="0089733E" w:rsidRPr="00B059D3" w:rsidRDefault="0089733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5C33A84B" w14:textId="77777777" w:rsidR="0089733E" w:rsidRPr="00B059D3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44CC3F28" w14:textId="724300AF" w:rsidR="0089733E" w:rsidRPr="00B059D3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</w:t>
            </w:r>
            <w:r w:rsidR="00DE7318">
              <w:rPr>
                <w:lang w:val="cs-CZ"/>
              </w:rPr>
              <w:t> </w:t>
            </w:r>
            <w:r w:rsidRPr="00B059D3">
              <w:rPr>
                <w:lang w:val="cs-CZ"/>
              </w:rPr>
              <w:t>MHz.</w:t>
            </w:r>
          </w:p>
          <w:p w14:paraId="6A9FA94F" w14:textId="1DC6C03B" w:rsidR="0089733E" w:rsidRPr="00B059D3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360856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>1101001.1000000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105.5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A2F3C5B" w14:textId="0287D018" w:rsidR="0089733E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360856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0111101.01100000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61.375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20B7FBC3" w14:textId="5F54952E" w:rsidR="000665D9" w:rsidRDefault="000665D9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</w:t>
            </w:r>
            <w:r w:rsidR="00360856">
              <w:t>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09F1D419" w14:textId="4FEB58B6" w:rsidR="0089733E" w:rsidRPr="0089733E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BFM_SPIM:</w:t>
            </w:r>
            <w:r w:rsidR="00360856">
              <w:rPr>
                <w:lang w:val="cs-CZ"/>
              </w:rPr>
              <w:t> </w:t>
            </w:r>
            <w:r>
              <w:rPr>
                <w:lang w:val="cs-CZ"/>
              </w:rPr>
              <w:t>Monitorovat výstup bloku (na výstupním pinu MISO). Výsledky součtu a součinu musí přetéct do maxim</w:t>
            </w:r>
            <w:r w:rsidR="00360856">
              <w:rPr>
                <w:lang w:val="cs-CZ"/>
              </w:rPr>
              <w:t>a</w:t>
            </w:r>
            <w:r>
              <w:rPr>
                <w:lang w:val="cs-CZ"/>
              </w:rPr>
              <w:t xml:space="preserve"> 0x7</w:t>
            </w:r>
            <w:r w:rsidR="00B56B52">
              <w:rPr>
                <w:lang w:val="cs-CZ"/>
              </w:rPr>
              <w:t>FFF (</w:t>
            </w:r>
            <w:r w:rsidRPr="00196820">
              <w:rPr>
                <w:lang w:val="cs-CZ"/>
              </w:rPr>
              <w:t>01111111.11111111</w:t>
            </w:r>
            <w:r>
              <w:rPr>
                <w:lang w:val="cs-CZ"/>
              </w:rPr>
              <w:t>).</w:t>
            </w:r>
          </w:p>
          <w:p w14:paraId="45D51346" w14:textId="4F07CB62" w:rsidR="0089733E" w:rsidRPr="00B059D3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B56B52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 w:rsidR="004B6772">
              <w:rPr>
                <w:lang w:val="cs-CZ"/>
              </w:rPr>
              <w:t>1</w:t>
            </w:r>
            <w:r w:rsidR="003258ED">
              <w:rPr>
                <w:lang w:val="cs-CZ"/>
              </w:rPr>
              <w:t>00</w:t>
            </w:r>
            <w:r w:rsidR="004B6772" w:rsidRPr="0089733E">
              <w:rPr>
                <w:lang w:val="cs-CZ"/>
              </w:rPr>
              <w:t>01001.1000000</w:t>
            </w:r>
            <w:r w:rsidR="004B6772">
              <w:rPr>
                <w:lang w:val="cs-CZ"/>
              </w:rPr>
              <w:t>0</w:t>
            </w:r>
            <w:r w:rsidR="004B6772" w:rsidRPr="0089733E">
              <w:rPr>
                <w:lang w:val="cs-CZ"/>
              </w:rPr>
              <w:t xml:space="preserve"> </w:t>
            </w:r>
            <w:r w:rsidR="004B6772">
              <w:rPr>
                <w:lang w:val="cs-CZ"/>
              </w:rPr>
              <w:t xml:space="preserve">           </w:t>
            </w:r>
            <w:r>
              <w:rPr>
                <w:lang w:val="cs-CZ"/>
              </w:rPr>
              <w:t>(-</w:t>
            </w:r>
            <w:r w:rsidR="003258ED">
              <w:rPr>
                <w:lang w:val="cs-CZ"/>
              </w:rPr>
              <w:t>119.5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A514504" w14:textId="4E801C91" w:rsidR="0089733E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B56B52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1</w:t>
            </w:r>
            <w:r w:rsidRPr="0089733E">
              <w:rPr>
                <w:lang w:val="cs-CZ"/>
              </w:rPr>
              <w:t xml:space="preserve">1001111.01000000 </w:t>
            </w:r>
            <w:r>
              <w:rPr>
                <w:lang w:val="cs-CZ"/>
              </w:rPr>
              <w:t xml:space="preserve">           (-</w:t>
            </w:r>
            <w:r w:rsidR="003258ED">
              <w:rPr>
                <w:lang w:val="cs-CZ"/>
              </w:rPr>
              <w:t>49.75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72ADBA94" w14:textId="334960DE" w:rsidR="000665D9" w:rsidRPr="000665D9" w:rsidRDefault="000665D9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</w:t>
            </w:r>
            <w:r w:rsidR="00B56B52">
              <w:t>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04619F3E" w14:textId="63D692D2" w:rsidR="0089733E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BFM_SPIM:</w:t>
            </w:r>
            <w:r w:rsidR="00B56B52">
              <w:rPr>
                <w:lang w:val="cs-CZ"/>
              </w:rPr>
              <w:t> </w:t>
            </w:r>
            <w:r>
              <w:rPr>
                <w:lang w:val="cs-CZ"/>
              </w:rPr>
              <w:t>Monitorovat výstup bloku (na výstupním pinu MISO). Výsledek součtu musí přetéct do minima 0x8000(10000000</w:t>
            </w:r>
            <w:r w:rsidRPr="00196820">
              <w:rPr>
                <w:lang w:val="cs-CZ"/>
              </w:rPr>
              <w:t>.</w:t>
            </w:r>
            <w:r>
              <w:rPr>
                <w:lang w:val="cs-CZ"/>
              </w:rPr>
              <w:t>00000000) a výsledek součinu do maxima 0x7FFF</w:t>
            </w:r>
            <w:r w:rsidR="00360856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196820">
              <w:rPr>
                <w:lang w:val="cs-CZ"/>
              </w:rPr>
              <w:t>01111111.11111111</w:t>
            </w:r>
            <w:r>
              <w:rPr>
                <w:lang w:val="cs-CZ"/>
              </w:rPr>
              <w:t>).</w:t>
            </w:r>
          </w:p>
          <w:p w14:paraId="1F0B5BA5" w14:textId="4E0C7C72" w:rsidR="0089733E" w:rsidRPr="00B059D3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B56B52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0101111.01000000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47.25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1C77C7F" w14:textId="6C5EE08A" w:rsidR="0089733E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 w:rsidR="00B56B52"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 w:rsidR="00E24A7C">
              <w:rPr>
                <w:lang w:val="cs-CZ"/>
              </w:rPr>
              <w:t>1</w:t>
            </w:r>
            <w:r w:rsidRPr="0089733E">
              <w:rPr>
                <w:lang w:val="cs-CZ"/>
              </w:rPr>
              <w:t xml:space="preserve">0001111.10000000 </w:t>
            </w:r>
            <w:r w:rsidR="00E24A7C">
              <w:rPr>
                <w:lang w:val="cs-CZ"/>
              </w:rPr>
              <w:t xml:space="preserve">           </w:t>
            </w:r>
            <w:r>
              <w:rPr>
                <w:lang w:val="cs-CZ"/>
              </w:rPr>
              <w:t>(</w:t>
            </w:r>
            <w:r w:rsidR="00E24A7C">
              <w:rPr>
                <w:lang w:val="cs-CZ"/>
              </w:rPr>
              <w:t>-</w:t>
            </w:r>
            <w:r w:rsidR="003258ED">
              <w:rPr>
                <w:lang w:val="cs-CZ"/>
              </w:rPr>
              <w:t>113.5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3BB28A18" w14:textId="33E5FA95" w:rsidR="000665D9" w:rsidRPr="000665D9" w:rsidRDefault="000665D9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</w:t>
            </w:r>
            <w:r w:rsidR="00B56B52">
              <w:t>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2EFCEEDE" w14:textId="3D12D28E" w:rsidR="0089733E" w:rsidRDefault="0089733E" w:rsidP="005C4B89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BFM_SPIM:</w:t>
            </w:r>
            <w:r w:rsidR="00B56B52">
              <w:rPr>
                <w:lang w:val="cs-CZ"/>
              </w:rPr>
              <w:t> </w:t>
            </w:r>
            <w:r>
              <w:rPr>
                <w:lang w:val="cs-CZ"/>
              </w:rPr>
              <w:t xml:space="preserve">Monitorovat výstup bloku (na výstupním pinu MISO). Výsledek součtu je </w:t>
            </w:r>
            <w:r w:rsidR="003258ED">
              <w:rPr>
                <w:lang w:val="cs-CZ"/>
              </w:rPr>
              <w:t>1</w:t>
            </w:r>
            <w:r w:rsidR="00E24A7C">
              <w:rPr>
                <w:lang w:val="cs-CZ"/>
              </w:rPr>
              <w:t>0</w:t>
            </w:r>
            <w:r w:rsidR="003258ED">
              <w:rPr>
                <w:lang w:val="cs-CZ"/>
              </w:rPr>
              <w:t>1</w:t>
            </w:r>
            <w:r w:rsidR="00E24A7C" w:rsidRPr="00E24A7C">
              <w:rPr>
                <w:lang w:val="cs-CZ"/>
              </w:rPr>
              <w:t>1111</w:t>
            </w:r>
            <w:r w:rsidR="003258ED">
              <w:rPr>
                <w:lang w:val="cs-CZ"/>
              </w:rPr>
              <w:t>0</w:t>
            </w:r>
            <w:r w:rsidR="00E24A7C" w:rsidRPr="00E24A7C">
              <w:rPr>
                <w:lang w:val="cs-CZ"/>
              </w:rPr>
              <w:t>.</w:t>
            </w:r>
            <w:r w:rsidR="003258ED">
              <w:rPr>
                <w:lang w:val="cs-CZ"/>
              </w:rPr>
              <w:t>11</w:t>
            </w:r>
            <w:r w:rsidR="00E24A7C">
              <w:rPr>
                <w:lang w:val="cs-CZ"/>
              </w:rPr>
              <w:t>000000</w:t>
            </w:r>
            <w:r w:rsidR="00E24A7C" w:rsidRPr="00E24A7C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3258ED">
              <w:rPr>
                <w:lang w:val="cs-CZ"/>
              </w:rPr>
              <w:t>-66.25</w:t>
            </w:r>
            <w:r>
              <w:rPr>
                <w:lang w:val="cs-CZ"/>
              </w:rPr>
              <w:t xml:space="preserve">) a výsledek součinu </w:t>
            </w:r>
            <w:r w:rsidR="00360856">
              <w:rPr>
                <w:lang w:val="cs-CZ"/>
              </w:rPr>
              <w:t>musí</w:t>
            </w:r>
            <w:r>
              <w:rPr>
                <w:lang w:val="cs-CZ"/>
              </w:rPr>
              <w:t xml:space="preserve"> </w:t>
            </w:r>
            <w:r w:rsidR="00360856">
              <w:rPr>
                <w:lang w:val="cs-CZ"/>
              </w:rPr>
              <w:t>přetéct</w:t>
            </w:r>
            <w:r>
              <w:rPr>
                <w:lang w:val="cs-CZ"/>
              </w:rPr>
              <w:t xml:space="preserve"> do </w:t>
            </w:r>
            <w:r w:rsidR="00E24A7C">
              <w:rPr>
                <w:lang w:val="cs-CZ"/>
              </w:rPr>
              <w:t>minima</w:t>
            </w:r>
            <w:r>
              <w:rPr>
                <w:lang w:val="cs-CZ"/>
              </w:rPr>
              <w:t xml:space="preserve"> </w:t>
            </w:r>
            <w:r w:rsidR="00E24A7C">
              <w:rPr>
                <w:lang w:val="cs-CZ"/>
              </w:rPr>
              <w:t>0x8000(10000000</w:t>
            </w:r>
            <w:r w:rsidR="00E24A7C" w:rsidRPr="00196820">
              <w:rPr>
                <w:lang w:val="cs-CZ"/>
              </w:rPr>
              <w:t>.</w:t>
            </w:r>
            <w:r w:rsidR="00E24A7C">
              <w:rPr>
                <w:lang w:val="cs-CZ"/>
              </w:rPr>
              <w:t>00000000).</w:t>
            </w:r>
          </w:p>
          <w:p w14:paraId="3714C054" w14:textId="77777777" w:rsidR="0089733E" w:rsidRPr="003D2C0F" w:rsidRDefault="0089733E">
            <w:pPr>
              <w:pStyle w:val="Text"/>
            </w:pPr>
          </w:p>
        </w:tc>
      </w:tr>
    </w:tbl>
    <w:p w14:paraId="1507D964" w14:textId="77777777" w:rsidR="003D2C0F" w:rsidRDefault="003D2C0F" w:rsidP="000E57B7">
      <w:pPr>
        <w:pStyle w:val="Text"/>
        <w:rPr>
          <w:lang w:val="cs-CZ"/>
        </w:rPr>
      </w:pPr>
    </w:p>
    <w:p w14:paraId="02F62B5E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p w14:paraId="6AC7AD7D" w14:textId="6D16CDC0" w:rsidR="00457F32" w:rsidRDefault="00457F32" w:rsidP="00457F32">
      <w:pPr>
        <w:pStyle w:val="Heading1"/>
        <w:rPr>
          <w:lang w:val="cs-CZ"/>
        </w:rPr>
      </w:pPr>
      <w:bookmarkStart w:id="41" w:name="_Ref85969035"/>
      <w:bookmarkStart w:id="42" w:name="_Toc154211227"/>
      <w:r w:rsidRPr="00B059D3">
        <w:rPr>
          <w:lang w:val="cs-CZ"/>
        </w:rPr>
        <w:lastRenderedPageBreak/>
        <w:t>Výsledky implementace</w:t>
      </w:r>
      <w:bookmarkEnd w:id="41"/>
      <w:bookmarkEnd w:id="42"/>
    </w:p>
    <w:p w14:paraId="5DCAF618" w14:textId="35589D01" w:rsidR="00D53259" w:rsidRDefault="00050BB9" w:rsidP="00612008">
      <w:pPr>
        <w:pStyle w:val="Heading2"/>
        <w:rPr>
          <w:lang w:val="cs-CZ"/>
        </w:rPr>
      </w:pPr>
      <w:bookmarkStart w:id="43" w:name="_Toc154211228"/>
      <w:r>
        <w:rPr>
          <w:lang w:val="cs-CZ"/>
        </w:rPr>
        <w:t>Základní informace</w:t>
      </w:r>
      <w:bookmarkEnd w:id="43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2292F" w14:paraId="2185AEC6" w14:textId="77777777" w:rsidTr="00AF7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1118FC6" w14:textId="52064CEE" w:rsidR="0092292F" w:rsidRDefault="00A544FC" w:rsidP="00AF7F1B">
            <w:pPr>
              <w:pStyle w:val="Text"/>
              <w:spacing w:after="0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Typ</w:t>
            </w:r>
          </w:p>
        </w:tc>
        <w:tc>
          <w:tcPr>
            <w:tcW w:w="3209" w:type="dxa"/>
          </w:tcPr>
          <w:p w14:paraId="19C55A20" w14:textId="5314AB8E" w:rsidR="0092292F" w:rsidRDefault="00A544FC" w:rsidP="00AF7F1B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Název</w:t>
            </w:r>
          </w:p>
        </w:tc>
        <w:tc>
          <w:tcPr>
            <w:tcW w:w="3210" w:type="dxa"/>
          </w:tcPr>
          <w:p w14:paraId="431F4422" w14:textId="5CA3E81D" w:rsidR="0092292F" w:rsidRDefault="00A544FC" w:rsidP="00AF7F1B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Verze</w:t>
            </w:r>
          </w:p>
        </w:tc>
      </w:tr>
      <w:tr w:rsidR="0092292F" w14:paraId="7038DF59" w14:textId="77777777" w:rsidTr="00AF7F1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08E98A1" w14:textId="7B075AB3" w:rsidR="0092292F" w:rsidRDefault="00A544FC" w:rsidP="00AF7F1B">
            <w:pPr>
              <w:pStyle w:val="Text"/>
              <w:spacing w:after="0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Vývojové studio</w:t>
            </w:r>
          </w:p>
        </w:tc>
        <w:tc>
          <w:tcPr>
            <w:tcW w:w="3209" w:type="dxa"/>
          </w:tcPr>
          <w:p w14:paraId="198222E5" w14:textId="6ED23682" w:rsidR="0092292F" w:rsidRDefault="00052D4D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 xml:space="preserve">Xilinx </w:t>
            </w:r>
            <w:r w:rsidR="00704D3E">
              <w:rPr>
                <w:iCs/>
                <w:lang w:val="cs-CZ"/>
              </w:rPr>
              <w:t>ISE</w:t>
            </w:r>
          </w:p>
        </w:tc>
        <w:tc>
          <w:tcPr>
            <w:tcW w:w="3210" w:type="dxa"/>
          </w:tcPr>
          <w:p w14:paraId="30816CD4" w14:textId="027C3D79" w:rsidR="00704D3E" w:rsidRDefault="00704D3E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14.7</w:t>
            </w:r>
          </w:p>
        </w:tc>
      </w:tr>
      <w:tr w:rsidR="0092292F" w14:paraId="59EC6669" w14:textId="77777777" w:rsidTr="00AF7F1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0DD4D78" w14:textId="1F0F62AA" w:rsidR="0092292F" w:rsidRDefault="00704D3E" w:rsidP="00AF7F1B">
            <w:pPr>
              <w:pStyle w:val="Text"/>
              <w:spacing w:after="0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Simulátor</w:t>
            </w:r>
          </w:p>
        </w:tc>
        <w:tc>
          <w:tcPr>
            <w:tcW w:w="3209" w:type="dxa"/>
          </w:tcPr>
          <w:p w14:paraId="54F1E369" w14:textId="014818B0" w:rsidR="0092292F" w:rsidRDefault="00052D4D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 xml:space="preserve">Xilinx </w:t>
            </w:r>
            <w:r w:rsidR="00704D3E">
              <w:rPr>
                <w:iCs/>
                <w:lang w:val="cs-CZ"/>
              </w:rPr>
              <w:t>IS</w:t>
            </w:r>
            <w:r w:rsidR="007C7F7E">
              <w:rPr>
                <w:iCs/>
                <w:lang w:val="cs-CZ"/>
              </w:rPr>
              <w:t>im</w:t>
            </w:r>
          </w:p>
        </w:tc>
        <w:tc>
          <w:tcPr>
            <w:tcW w:w="3210" w:type="dxa"/>
          </w:tcPr>
          <w:p w14:paraId="5EAE25C9" w14:textId="75E6F090" w:rsidR="0092292F" w:rsidRDefault="00990996" w:rsidP="00AF7F1B">
            <w:pPr>
              <w:pStyle w:val="Text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14.7</w:t>
            </w:r>
          </w:p>
        </w:tc>
      </w:tr>
    </w:tbl>
    <w:p w14:paraId="0D693793" w14:textId="486C6E26" w:rsidR="0053790B" w:rsidRPr="00AD7096" w:rsidRDefault="009A1B0F" w:rsidP="00AD7096">
      <w:pPr>
        <w:pStyle w:val="Caption"/>
        <w:rPr>
          <w:lang w:val="cs-CZ"/>
        </w:rPr>
      </w:pPr>
      <w:bookmarkStart w:id="44" w:name="_Toc154211239"/>
      <w:r w:rsidRPr="008430A3">
        <w:rPr>
          <w:lang w:val="cs-CZ"/>
        </w:rPr>
        <w:t xml:space="preserve">Table 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STYLEREF 1 \s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8</w:t>
      </w:r>
      <w:r w:rsidR="00A42A63">
        <w:rPr>
          <w:lang w:val="cs-CZ"/>
        </w:rPr>
        <w:fldChar w:fldCharType="end"/>
      </w:r>
      <w:r w:rsidR="00A42A63">
        <w:rPr>
          <w:lang w:val="cs-CZ"/>
        </w:rPr>
        <w:t>.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SEQ Table \* ARABIC \s 1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1</w:t>
      </w:r>
      <w:r w:rsidR="00A42A63">
        <w:rPr>
          <w:lang w:val="cs-CZ"/>
        </w:rPr>
        <w:fldChar w:fldCharType="end"/>
      </w:r>
      <w:r w:rsidR="005479C9" w:rsidRPr="008430A3">
        <w:rPr>
          <w:lang w:val="cs-CZ"/>
        </w:rPr>
        <w:t xml:space="preserve"> Použité </w:t>
      </w:r>
      <w:r w:rsidR="008430A3" w:rsidRPr="008430A3">
        <w:rPr>
          <w:lang w:val="cs-CZ"/>
        </w:rPr>
        <w:t>nástroje</w:t>
      </w:r>
      <w:bookmarkEnd w:id="44"/>
    </w:p>
    <w:tbl>
      <w:tblPr>
        <w:tblStyle w:val="Tabulka"/>
        <w:tblW w:w="9637" w:type="dxa"/>
        <w:tblLook w:val="04A0" w:firstRow="1" w:lastRow="0" w:firstColumn="1" w:lastColumn="0" w:noHBand="0" w:noVBand="1"/>
      </w:tblPr>
      <w:tblGrid>
        <w:gridCol w:w="3685"/>
        <w:gridCol w:w="1984"/>
        <w:gridCol w:w="1984"/>
        <w:gridCol w:w="1984"/>
      </w:tblGrid>
      <w:tr w:rsidR="00C63431" w14:paraId="378C7804" w14:textId="1018CD2E" w:rsidTr="00E03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7431663" w14:textId="6CC44F5A" w:rsidR="00CA068F" w:rsidRDefault="00CA068F" w:rsidP="00AF7F1B">
            <w:pPr>
              <w:pStyle w:val="Text"/>
              <w:spacing w:after="0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Název zdroje</w:t>
            </w:r>
          </w:p>
        </w:tc>
        <w:tc>
          <w:tcPr>
            <w:tcW w:w="1984" w:type="dxa"/>
          </w:tcPr>
          <w:p w14:paraId="33BE81AC" w14:textId="692B7FAD" w:rsidR="00CA068F" w:rsidRDefault="006F5887" w:rsidP="00AF7F1B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Využito zdrojů</w:t>
            </w:r>
          </w:p>
        </w:tc>
        <w:tc>
          <w:tcPr>
            <w:tcW w:w="1984" w:type="dxa"/>
          </w:tcPr>
          <w:p w14:paraId="2E8175AF" w14:textId="31289CD1" w:rsidR="00CA068F" w:rsidRDefault="00292F23" w:rsidP="00AF7F1B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 xml:space="preserve">Maximum </w:t>
            </w:r>
            <w:r w:rsidR="006F5887">
              <w:rPr>
                <w:iCs/>
                <w:lang w:val="cs-CZ"/>
              </w:rPr>
              <w:t>zdrojů</w:t>
            </w:r>
          </w:p>
        </w:tc>
        <w:tc>
          <w:tcPr>
            <w:tcW w:w="1984" w:type="dxa"/>
          </w:tcPr>
          <w:p w14:paraId="228425A5" w14:textId="74C113D1" w:rsidR="00CA068F" w:rsidRDefault="006F5887" w:rsidP="00AF7F1B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Využití zdrojů</w:t>
            </w:r>
          </w:p>
        </w:tc>
      </w:tr>
      <w:tr w:rsidR="00C63431" w:rsidRPr="009E2A99" w14:paraId="6BF14663" w14:textId="1F2098E5" w:rsidTr="00E03A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2E50932" w14:textId="53F4A470" w:rsidR="00CA068F" w:rsidRPr="009E2A99" w:rsidRDefault="00F6593B" w:rsidP="00AF7F1B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of Slice Flip Flops</w:t>
            </w:r>
          </w:p>
        </w:tc>
        <w:tc>
          <w:tcPr>
            <w:tcW w:w="1984" w:type="dxa"/>
          </w:tcPr>
          <w:p w14:paraId="479E918A" w14:textId="662C6298" w:rsidR="00CA068F" w:rsidRPr="009E2A99" w:rsidRDefault="00F6593B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174</w:t>
            </w:r>
          </w:p>
        </w:tc>
        <w:tc>
          <w:tcPr>
            <w:tcW w:w="1984" w:type="dxa"/>
          </w:tcPr>
          <w:p w14:paraId="294234D3" w14:textId="5529DF34" w:rsidR="00CA068F" w:rsidRPr="009E2A99" w:rsidRDefault="00F6593B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3,840</w:t>
            </w:r>
          </w:p>
        </w:tc>
        <w:tc>
          <w:tcPr>
            <w:tcW w:w="1984" w:type="dxa"/>
          </w:tcPr>
          <w:p w14:paraId="4096529F" w14:textId="070CF9FF" w:rsidR="00CA068F" w:rsidRPr="009E2A99" w:rsidRDefault="00F6593B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4 %</w:t>
            </w:r>
          </w:p>
        </w:tc>
      </w:tr>
      <w:tr w:rsidR="00C63431" w:rsidRPr="009E2A99" w14:paraId="4645BF9A" w14:textId="43CACE5A" w:rsidTr="00E03A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2262599" w14:textId="6BA88D73" w:rsidR="00CA068F" w:rsidRPr="009E2A99" w:rsidRDefault="000C0367" w:rsidP="00AF7F1B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of occupied Slices</w:t>
            </w:r>
          </w:p>
        </w:tc>
        <w:tc>
          <w:tcPr>
            <w:tcW w:w="1984" w:type="dxa"/>
          </w:tcPr>
          <w:p w14:paraId="2C7D2C22" w14:textId="3468E3E2" w:rsidR="00985F73" w:rsidRPr="009E2A99" w:rsidRDefault="00985F73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161</w:t>
            </w:r>
          </w:p>
        </w:tc>
        <w:tc>
          <w:tcPr>
            <w:tcW w:w="1984" w:type="dxa"/>
          </w:tcPr>
          <w:p w14:paraId="5912EE1D" w14:textId="5F1B269D" w:rsidR="00CA068F" w:rsidRPr="009E2A99" w:rsidRDefault="007335BC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1920</w:t>
            </w:r>
          </w:p>
        </w:tc>
        <w:tc>
          <w:tcPr>
            <w:tcW w:w="1984" w:type="dxa"/>
          </w:tcPr>
          <w:p w14:paraId="565B226B" w14:textId="77BDDE24" w:rsidR="00CA068F" w:rsidRPr="009E2A99" w:rsidRDefault="007335BC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8</w:t>
            </w:r>
            <w:r w:rsidR="001C3414" w:rsidRPr="009E2A99">
              <w:rPr>
                <w:iCs/>
              </w:rPr>
              <w:t xml:space="preserve"> %</w:t>
            </w:r>
          </w:p>
        </w:tc>
      </w:tr>
      <w:tr w:rsidR="00C63431" w:rsidRPr="009E2A99" w14:paraId="48B91168" w14:textId="246CD6E8" w:rsidTr="00E03A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CD45474" w14:textId="2003EFA7" w:rsidR="00CA068F" w:rsidRPr="009E2A99" w:rsidRDefault="000C0367" w:rsidP="00AF7F1B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Total Number of 4 input LUTs</w:t>
            </w:r>
          </w:p>
        </w:tc>
        <w:tc>
          <w:tcPr>
            <w:tcW w:w="1984" w:type="dxa"/>
          </w:tcPr>
          <w:p w14:paraId="78B8DA5A" w14:textId="4DA52D9D" w:rsidR="00CA068F" w:rsidRPr="009E2A99" w:rsidRDefault="00985F73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179</w:t>
            </w:r>
          </w:p>
        </w:tc>
        <w:tc>
          <w:tcPr>
            <w:tcW w:w="1984" w:type="dxa"/>
          </w:tcPr>
          <w:p w14:paraId="669DA468" w14:textId="265F48FC" w:rsidR="00CA068F" w:rsidRPr="009E2A99" w:rsidRDefault="007335BC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3840</w:t>
            </w:r>
          </w:p>
        </w:tc>
        <w:tc>
          <w:tcPr>
            <w:tcW w:w="1984" w:type="dxa"/>
          </w:tcPr>
          <w:p w14:paraId="7E7D423B" w14:textId="4A000C2E" w:rsidR="00CA068F" w:rsidRPr="009E2A99" w:rsidRDefault="001C3414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7 %</w:t>
            </w:r>
          </w:p>
        </w:tc>
      </w:tr>
      <w:tr w:rsidR="00C63431" w:rsidRPr="009E2A99" w14:paraId="083B3513" w14:textId="77777777" w:rsidTr="00E03A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5395EB4" w14:textId="28B41780" w:rsidR="000C0367" w:rsidRPr="009E2A99" w:rsidRDefault="00985F73" w:rsidP="00AF7F1B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- N</w:t>
            </w:r>
            <w:r w:rsidR="00322D9D" w:rsidRPr="009E2A99">
              <w:rPr>
                <w:iCs/>
              </w:rPr>
              <w:t>umber used as logic</w:t>
            </w:r>
          </w:p>
        </w:tc>
        <w:tc>
          <w:tcPr>
            <w:tcW w:w="1984" w:type="dxa"/>
          </w:tcPr>
          <w:p w14:paraId="14F3121C" w14:textId="5DC21B5D" w:rsidR="000C0367" w:rsidRPr="009E2A99" w:rsidRDefault="00985F73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146</w:t>
            </w:r>
          </w:p>
        </w:tc>
        <w:tc>
          <w:tcPr>
            <w:tcW w:w="1984" w:type="dxa"/>
          </w:tcPr>
          <w:p w14:paraId="4C0A732B" w14:textId="77777777" w:rsidR="000C0367" w:rsidRPr="009E2A99" w:rsidRDefault="000C0367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1984" w:type="dxa"/>
          </w:tcPr>
          <w:p w14:paraId="47F11EE6" w14:textId="77777777" w:rsidR="000C0367" w:rsidRPr="009E2A99" w:rsidRDefault="000C0367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C63431" w:rsidRPr="009E2A99" w14:paraId="67748B9A" w14:textId="77777777" w:rsidTr="00E03A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C7F2A5C" w14:textId="14C51815" w:rsidR="000C0367" w:rsidRPr="009E2A99" w:rsidRDefault="00985F73" w:rsidP="00AF7F1B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 xml:space="preserve">- </w:t>
            </w:r>
            <w:r w:rsidR="00322D9D" w:rsidRPr="009E2A99">
              <w:rPr>
                <w:iCs/>
              </w:rPr>
              <w:t>Number used as a route-thru</w:t>
            </w:r>
          </w:p>
        </w:tc>
        <w:tc>
          <w:tcPr>
            <w:tcW w:w="1984" w:type="dxa"/>
          </w:tcPr>
          <w:p w14:paraId="35890DCC" w14:textId="0313C9DD" w:rsidR="000C0367" w:rsidRPr="009E2A99" w:rsidRDefault="00985F73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33</w:t>
            </w:r>
          </w:p>
        </w:tc>
        <w:tc>
          <w:tcPr>
            <w:tcW w:w="1984" w:type="dxa"/>
          </w:tcPr>
          <w:p w14:paraId="65E3270B" w14:textId="77777777" w:rsidR="000C0367" w:rsidRPr="009E2A99" w:rsidRDefault="000C0367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1984" w:type="dxa"/>
          </w:tcPr>
          <w:p w14:paraId="565DCC54" w14:textId="77777777" w:rsidR="000C0367" w:rsidRPr="009E2A99" w:rsidRDefault="000C0367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C63431" w:rsidRPr="009E2A99" w14:paraId="06F5F0B0" w14:textId="77777777" w:rsidTr="00E03A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2B87DEB" w14:textId="0F4E37E4" w:rsidR="000C0367" w:rsidRPr="009E2A99" w:rsidRDefault="00322D9D" w:rsidP="00AF7F1B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of bonded IOBs</w:t>
            </w:r>
          </w:p>
        </w:tc>
        <w:tc>
          <w:tcPr>
            <w:tcW w:w="1984" w:type="dxa"/>
          </w:tcPr>
          <w:p w14:paraId="6AC37AF5" w14:textId="2933D1AB" w:rsidR="000C0367" w:rsidRPr="009E2A99" w:rsidRDefault="00985F73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6</w:t>
            </w:r>
          </w:p>
        </w:tc>
        <w:tc>
          <w:tcPr>
            <w:tcW w:w="1984" w:type="dxa"/>
          </w:tcPr>
          <w:p w14:paraId="6850F9FE" w14:textId="208D0AE5" w:rsidR="000C0367" w:rsidRPr="009E2A99" w:rsidRDefault="007335BC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173</w:t>
            </w:r>
          </w:p>
        </w:tc>
        <w:tc>
          <w:tcPr>
            <w:tcW w:w="1984" w:type="dxa"/>
          </w:tcPr>
          <w:p w14:paraId="0593822F" w14:textId="7EE01959" w:rsidR="000C0367" w:rsidRPr="009E2A99" w:rsidRDefault="001C3414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3 %</w:t>
            </w:r>
          </w:p>
        </w:tc>
      </w:tr>
      <w:tr w:rsidR="00C63431" w:rsidRPr="009E2A99" w14:paraId="0E34664B" w14:textId="77777777" w:rsidTr="00E03A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24DE02C" w14:textId="15FAA35F" w:rsidR="000C0367" w:rsidRPr="009E2A99" w:rsidRDefault="001C3414" w:rsidP="00AF7F1B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of MULT18X18s</w:t>
            </w:r>
          </w:p>
        </w:tc>
        <w:tc>
          <w:tcPr>
            <w:tcW w:w="1984" w:type="dxa"/>
          </w:tcPr>
          <w:p w14:paraId="309DE12F" w14:textId="43FF514F" w:rsidR="000C0367" w:rsidRPr="009E2A99" w:rsidRDefault="00985F73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</w:t>
            </w:r>
          </w:p>
        </w:tc>
        <w:tc>
          <w:tcPr>
            <w:tcW w:w="1984" w:type="dxa"/>
          </w:tcPr>
          <w:p w14:paraId="33D4A2D0" w14:textId="1AE64050" w:rsidR="000C0367" w:rsidRPr="009E2A99" w:rsidRDefault="007335BC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12</w:t>
            </w:r>
          </w:p>
        </w:tc>
        <w:tc>
          <w:tcPr>
            <w:tcW w:w="1984" w:type="dxa"/>
          </w:tcPr>
          <w:p w14:paraId="7F76DE20" w14:textId="763966F6" w:rsidR="000C0367" w:rsidRPr="009E2A99" w:rsidRDefault="001C3414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8 %</w:t>
            </w:r>
          </w:p>
        </w:tc>
      </w:tr>
      <w:tr w:rsidR="00C63431" w:rsidRPr="009E2A99" w14:paraId="5196CB28" w14:textId="77777777" w:rsidTr="00E03AD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54778C6" w14:textId="62C3F725" w:rsidR="000C0367" w:rsidRPr="009E2A99" w:rsidRDefault="001C3414" w:rsidP="00AF7F1B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used as a route-thru</w:t>
            </w:r>
          </w:p>
        </w:tc>
        <w:tc>
          <w:tcPr>
            <w:tcW w:w="1984" w:type="dxa"/>
          </w:tcPr>
          <w:p w14:paraId="51F1366B" w14:textId="34DF196B" w:rsidR="000C0367" w:rsidRPr="009E2A99" w:rsidRDefault="00985F73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</w:t>
            </w:r>
          </w:p>
        </w:tc>
        <w:tc>
          <w:tcPr>
            <w:tcW w:w="1984" w:type="dxa"/>
          </w:tcPr>
          <w:p w14:paraId="2DC195B1" w14:textId="0E3E0094" w:rsidR="000C0367" w:rsidRPr="009E2A99" w:rsidRDefault="007335BC" w:rsidP="00AF7F1B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8</w:t>
            </w:r>
          </w:p>
        </w:tc>
        <w:tc>
          <w:tcPr>
            <w:tcW w:w="1984" w:type="dxa"/>
          </w:tcPr>
          <w:p w14:paraId="76987393" w14:textId="132FE07C" w:rsidR="000C0367" w:rsidRPr="009E2A99" w:rsidRDefault="001C3414" w:rsidP="001729B5">
            <w:pPr>
              <w:pStyle w:val="Text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12 %</w:t>
            </w:r>
          </w:p>
        </w:tc>
      </w:tr>
    </w:tbl>
    <w:p w14:paraId="0AE244F6" w14:textId="44C88399" w:rsidR="00D53259" w:rsidRDefault="001729B5" w:rsidP="00DE366E">
      <w:pPr>
        <w:pStyle w:val="Caption"/>
        <w:rPr>
          <w:iCs/>
          <w:lang w:val="cs-CZ"/>
        </w:rPr>
      </w:pPr>
      <w:bookmarkStart w:id="45" w:name="_Toc154211240"/>
      <w:r>
        <w:t xml:space="preserve">Table </w:t>
      </w:r>
      <w:r w:rsidR="00A42A63">
        <w:fldChar w:fldCharType="begin"/>
      </w:r>
      <w:r w:rsidR="00A42A63">
        <w:instrText xml:space="preserve"> STYLEREF 1 \s </w:instrText>
      </w:r>
      <w:r w:rsidR="00A42A63">
        <w:fldChar w:fldCharType="separate"/>
      </w:r>
      <w:r w:rsidR="00A42A63">
        <w:rPr>
          <w:noProof/>
        </w:rPr>
        <w:t>8</w:t>
      </w:r>
      <w:r w:rsidR="00A42A63">
        <w:fldChar w:fldCharType="end"/>
      </w:r>
      <w:r w:rsidR="00A42A63">
        <w:t>.</w:t>
      </w:r>
      <w:r w:rsidR="00A42A63">
        <w:fldChar w:fldCharType="begin"/>
      </w:r>
      <w:r w:rsidR="00A42A63">
        <w:instrText xml:space="preserve"> SEQ Table \* ARABIC \s 1 </w:instrText>
      </w:r>
      <w:r w:rsidR="00A42A63">
        <w:fldChar w:fldCharType="separate"/>
      </w:r>
      <w:r w:rsidR="00A42A63">
        <w:rPr>
          <w:noProof/>
        </w:rPr>
        <w:t>2</w:t>
      </w:r>
      <w:r w:rsidR="00A42A63">
        <w:fldChar w:fldCharType="end"/>
      </w:r>
      <w:r>
        <w:t xml:space="preserve"> </w:t>
      </w:r>
      <w:r w:rsidR="008D76B5">
        <w:rPr>
          <w:lang w:val="cs-CZ"/>
        </w:rPr>
        <w:t>Využité zdroje</w:t>
      </w:r>
      <w:bookmarkEnd w:id="45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D7096" w14:paraId="022E5906" w14:textId="77777777" w:rsidTr="00627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AC76D3" w14:textId="483984DB" w:rsidR="00AD7096" w:rsidRPr="00B1732D" w:rsidRDefault="00DE366E" w:rsidP="0062752F">
            <w:pPr>
              <w:pStyle w:val="Text"/>
              <w:spacing w:after="0"/>
              <w:contextualSpacing w:val="0"/>
              <w:jc w:val="left"/>
              <w:rPr>
                <w:bCs/>
                <w:iCs/>
                <w:lang w:val="cs-CZ"/>
              </w:rPr>
            </w:pPr>
            <w:r w:rsidRPr="001D0DD4">
              <w:rPr>
                <w:iCs/>
                <w:lang w:val="cs-CZ"/>
              </w:rPr>
              <w:t>Maximum frequency</w:t>
            </w:r>
          </w:p>
        </w:tc>
        <w:tc>
          <w:tcPr>
            <w:tcW w:w="4814" w:type="dxa"/>
          </w:tcPr>
          <w:p w14:paraId="64573F90" w14:textId="5C58D167" w:rsidR="00AD7096" w:rsidRDefault="00DE366E" w:rsidP="0062752F">
            <w:pPr>
              <w:pStyle w:val="Text"/>
              <w:spacing w:after="0"/>
              <w:contextualSpacing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 w:rsidRPr="001D0DD4">
              <w:rPr>
                <w:iCs/>
                <w:lang w:val="cs-CZ"/>
              </w:rPr>
              <w:t>161</w:t>
            </w:r>
            <w:r>
              <w:rPr>
                <w:iCs/>
                <w:lang w:val="cs-CZ"/>
              </w:rPr>
              <w:t>,</w:t>
            </w:r>
            <w:r w:rsidRPr="001D0DD4">
              <w:rPr>
                <w:iCs/>
                <w:lang w:val="cs-CZ"/>
              </w:rPr>
              <w:t>917</w:t>
            </w:r>
            <w:r>
              <w:rPr>
                <w:iCs/>
                <w:lang w:val="cs-CZ"/>
              </w:rPr>
              <w:t xml:space="preserve"> </w:t>
            </w:r>
            <w:r w:rsidRPr="001D0DD4">
              <w:rPr>
                <w:iCs/>
                <w:lang w:val="cs-CZ"/>
              </w:rPr>
              <w:t>MHz</w:t>
            </w:r>
          </w:p>
        </w:tc>
      </w:tr>
      <w:tr w:rsidR="00AD7096" w14:paraId="21ED45A8" w14:textId="77777777" w:rsidTr="0062752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719E943" w14:textId="291004E2" w:rsidR="00AD7096" w:rsidRDefault="00DE366E" w:rsidP="0062752F">
            <w:pPr>
              <w:pStyle w:val="Text"/>
              <w:spacing w:after="0"/>
              <w:contextualSpacing w:val="0"/>
              <w:jc w:val="left"/>
              <w:rPr>
                <w:iCs/>
                <w:lang w:val="cs-CZ"/>
              </w:rPr>
            </w:pPr>
            <w:r w:rsidRPr="001D0DD4">
              <w:rPr>
                <w:iCs/>
                <w:lang w:val="cs-CZ"/>
              </w:rPr>
              <w:t>Minimum period</w:t>
            </w:r>
          </w:p>
        </w:tc>
        <w:tc>
          <w:tcPr>
            <w:tcW w:w="4814" w:type="dxa"/>
          </w:tcPr>
          <w:p w14:paraId="48167E04" w14:textId="5BE56D1D" w:rsidR="00AD7096" w:rsidRDefault="00DE366E" w:rsidP="00DE366E">
            <w:pPr>
              <w:pStyle w:val="Text"/>
              <w:keepNext/>
              <w:spacing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 w:rsidRPr="001D0DD4">
              <w:rPr>
                <w:iCs/>
                <w:lang w:val="cs-CZ"/>
              </w:rPr>
              <w:t>6</w:t>
            </w:r>
            <w:r>
              <w:rPr>
                <w:iCs/>
                <w:lang w:val="cs-CZ"/>
              </w:rPr>
              <w:t>,</w:t>
            </w:r>
            <w:r w:rsidRPr="001D0DD4">
              <w:rPr>
                <w:iCs/>
                <w:lang w:val="cs-CZ"/>
              </w:rPr>
              <w:t>176</w:t>
            </w:r>
            <w:r>
              <w:rPr>
                <w:iCs/>
                <w:lang w:val="cs-CZ"/>
              </w:rPr>
              <w:t xml:space="preserve"> </w:t>
            </w:r>
            <w:r w:rsidRPr="001D0DD4">
              <w:rPr>
                <w:iCs/>
                <w:lang w:val="cs-CZ"/>
              </w:rPr>
              <w:t>ns</w:t>
            </w:r>
          </w:p>
        </w:tc>
      </w:tr>
    </w:tbl>
    <w:p w14:paraId="4540BDF0" w14:textId="1D002AB0" w:rsidR="00AD7096" w:rsidRPr="00432E58" w:rsidRDefault="00DE366E" w:rsidP="00DE366E">
      <w:pPr>
        <w:pStyle w:val="Caption"/>
        <w:rPr>
          <w:iCs/>
          <w:lang w:val="cs-CZ"/>
        </w:rPr>
      </w:pPr>
      <w:bookmarkStart w:id="46" w:name="_Toc154211241"/>
      <w:r w:rsidRPr="00432E58">
        <w:rPr>
          <w:lang w:val="cs-CZ"/>
        </w:rPr>
        <w:t xml:space="preserve">Table 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STYLEREF 1 \s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8</w:t>
      </w:r>
      <w:r w:rsidR="00A42A63">
        <w:rPr>
          <w:lang w:val="cs-CZ"/>
        </w:rPr>
        <w:fldChar w:fldCharType="end"/>
      </w:r>
      <w:r w:rsidR="00A42A63">
        <w:rPr>
          <w:lang w:val="cs-CZ"/>
        </w:rPr>
        <w:t>.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SEQ Table \* ARABIC \s 1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3</w:t>
      </w:r>
      <w:r w:rsidR="00A42A63">
        <w:rPr>
          <w:lang w:val="cs-CZ"/>
        </w:rPr>
        <w:fldChar w:fldCharType="end"/>
      </w:r>
      <w:r w:rsidRPr="00432E58">
        <w:rPr>
          <w:lang w:val="cs-CZ"/>
        </w:rPr>
        <w:t xml:space="preserve"> Maximální </w:t>
      </w:r>
      <w:r w:rsidR="00432E58" w:rsidRPr="00432E58">
        <w:rPr>
          <w:lang w:val="cs-CZ"/>
        </w:rPr>
        <w:t>frekvence</w:t>
      </w:r>
      <w:bookmarkEnd w:id="46"/>
    </w:p>
    <w:p w14:paraId="4C82E6A6" w14:textId="77777777" w:rsidR="00D53259" w:rsidRDefault="00D53259" w:rsidP="00612008">
      <w:pPr>
        <w:pStyle w:val="Heading2"/>
        <w:rPr>
          <w:lang w:val="cs-CZ"/>
        </w:rPr>
      </w:pPr>
      <w:bookmarkStart w:id="47" w:name="_Toc154211229"/>
      <w:r>
        <w:rPr>
          <w:lang w:val="cs-CZ"/>
        </w:rPr>
        <w:t>Nastavení pro implementaci</w:t>
      </w:r>
      <w:bookmarkEnd w:id="47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732D" w:rsidRPr="009E2A99" w14:paraId="1390C1A6" w14:textId="77777777" w:rsidTr="00B17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D4B293" w14:textId="77777777" w:rsidR="00B1732D" w:rsidRPr="009E2A99" w:rsidRDefault="00B1732D" w:rsidP="00B1732D">
            <w:pPr>
              <w:pStyle w:val="Text"/>
              <w:spacing w:after="0"/>
              <w:contextualSpacing w:val="0"/>
              <w:jc w:val="left"/>
              <w:rPr>
                <w:bCs/>
                <w:iCs/>
              </w:rPr>
            </w:pPr>
            <w:r w:rsidRPr="009E2A99">
              <w:rPr>
                <w:bCs/>
                <w:iCs/>
              </w:rPr>
              <w:t>Source Parameters</w:t>
            </w:r>
          </w:p>
        </w:tc>
        <w:tc>
          <w:tcPr>
            <w:tcW w:w="4814" w:type="dxa"/>
          </w:tcPr>
          <w:p w14:paraId="40D3AC96" w14:textId="3A2549E0" w:rsidR="00B1732D" w:rsidRPr="009E2A99" w:rsidRDefault="00B1732D" w:rsidP="00B1732D">
            <w:pPr>
              <w:pStyle w:val="Text"/>
              <w:spacing w:after="0"/>
              <w:contextualSpacing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Value</w:t>
            </w:r>
          </w:p>
        </w:tc>
      </w:tr>
      <w:tr w:rsidR="00B1732D" w:rsidRPr="009E2A99" w14:paraId="06654D86" w14:textId="77777777" w:rsidTr="00B1732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61B7E6" w14:textId="77777777" w:rsidR="00B1732D" w:rsidRPr="009E2A99" w:rsidRDefault="00B1732D" w:rsidP="00B1732D">
            <w:pPr>
              <w:pStyle w:val="Text"/>
              <w:spacing w:after="0"/>
              <w:contextualSpacing w:val="0"/>
              <w:jc w:val="left"/>
              <w:rPr>
                <w:iCs/>
              </w:rPr>
            </w:pPr>
            <w:r w:rsidRPr="009E2A99">
              <w:rPr>
                <w:iCs/>
              </w:rPr>
              <w:t>Input File Name</w:t>
            </w:r>
          </w:p>
        </w:tc>
        <w:tc>
          <w:tcPr>
            <w:tcW w:w="4814" w:type="dxa"/>
          </w:tcPr>
          <w:p w14:paraId="46D8CE0B" w14:textId="77777777" w:rsidR="00B1732D" w:rsidRPr="009E2A99" w:rsidRDefault="00B1732D" w:rsidP="00B1732D">
            <w:pPr>
              <w:pStyle w:val="Text"/>
              <w:spacing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"dig_top.prj"</w:t>
            </w:r>
          </w:p>
        </w:tc>
      </w:tr>
      <w:tr w:rsidR="00B1732D" w:rsidRPr="009E2A99" w14:paraId="7A82526B" w14:textId="77777777" w:rsidTr="00B1732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5BB2C4" w14:textId="77777777" w:rsidR="00B1732D" w:rsidRPr="009E2A99" w:rsidRDefault="00B1732D" w:rsidP="00B1732D">
            <w:pPr>
              <w:pStyle w:val="Text"/>
              <w:spacing w:after="0"/>
              <w:contextualSpacing w:val="0"/>
              <w:jc w:val="left"/>
              <w:rPr>
                <w:iCs/>
              </w:rPr>
            </w:pPr>
            <w:r w:rsidRPr="009E2A99">
              <w:rPr>
                <w:iCs/>
              </w:rPr>
              <w:t>Input Format</w:t>
            </w:r>
          </w:p>
        </w:tc>
        <w:tc>
          <w:tcPr>
            <w:tcW w:w="4814" w:type="dxa"/>
          </w:tcPr>
          <w:p w14:paraId="13E60609" w14:textId="77777777" w:rsidR="00B1732D" w:rsidRPr="009E2A99" w:rsidRDefault="00B1732D" w:rsidP="00B1732D">
            <w:pPr>
              <w:pStyle w:val="Text"/>
              <w:spacing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mixed</w:t>
            </w:r>
          </w:p>
        </w:tc>
      </w:tr>
      <w:tr w:rsidR="00B1732D" w:rsidRPr="009E2A99" w14:paraId="6A435938" w14:textId="77777777" w:rsidTr="00B1732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A0DA30" w14:textId="77777777" w:rsidR="00B1732D" w:rsidRPr="009E2A99" w:rsidRDefault="00B1732D" w:rsidP="00B1732D">
            <w:pPr>
              <w:pStyle w:val="Text"/>
              <w:spacing w:after="0"/>
              <w:contextualSpacing w:val="0"/>
              <w:jc w:val="left"/>
              <w:rPr>
                <w:iCs/>
              </w:rPr>
            </w:pPr>
            <w:r w:rsidRPr="009E2A99">
              <w:rPr>
                <w:iCs/>
              </w:rPr>
              <w:t>Ignore Synthesis Constraint File</w:t>
            </w:r>
          </w:p>
        </w:tc>
        <w:tc>
          <w:tcPr>
            <w:tcW w:w="4814" w:type="dxa"/>
          </w:tcPr>
          <w:p w14:paraId="59DF6570" w14:textId="77777777" w:rsidR="00B1732D" w:rsidRPr="009E2A99" w:rsidRDefault="00B1732D" w:rsidP="001729B5">
            <w:pPr>
              <w:pStyle w:val="Text"/>
              <w:keepNext/>
              <w:spacing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NO</w:t>
            </w:r>
          </w:p>
        </w:tc>
      </w:tr>
    </w:tbl>
    <w:p w14:paraId="71575A01" w14:textId="61C301EE" w:rsidR="00B1732D" w:rsidRPr="009E2A99" w:rsidRDefault="001729B5" w:rsidP="001729B5">
      <w:pPr>
        <w:pStyle w:val="Caption"/>
        <w:rPr>
          <w:iCs/>
          <w:lang w:val="cs-CZ"/>
        </w:rPr>
      </w:pPr>
      <w:bookmarkStart w:id="48" w:name="_Toc154211242"/>
      <w:r w:rsidRPr="009E2A99">
        <w:rPr>
          <w:lang w:val="cs-CZ"/>
        </w:rPr>
        <w:t xml:space="preserve">Table 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STYLEREF 1 \s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8</w:t>
      </w:r>
      <w:r w:rsidR="00A42A63">
        <w:rPr>
          <w:lang w:val="cs-CZ"/>
        </w:rPr>
        <w:fldChar w:fldCharType="end"/>
      </w:r>
      <w:r w:rsidR="00A42A63">
        <w:rPr>
          <w:lang w:val="cs-CZ"/>
        </w:rPr>
        <w:t>.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SEQ Table \* ARABIC \s 1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4</w:t>
      </w:r>
      <w:r w:rsidR="00A42A63">
        <w:rPr>
          <w:lang w:val="cs-CZ"/>
        </w:rPr>
        <w:fldChar w:fldCharType="end"/>
      </w:r>
      <w:r w:rsidR="008D76B5" w:rsidRPr="009E2A99">
        <w:rPr>
          <w:lang w:val="cs-CZ"/>
        </w:rPr>
        <w:t xml:space="preserve"> </w:t>
      </w:r>
      <w:r w:rsidR="009E2A99" w:rsidRPr="009E2A99">
        <w:rPr>
          <w:lang w:val="cs-CZ"/>
        </w:rPr>
        <w:t>Vstupní parametry</w:t>
      </w:r>
      <w:bookmarkEnd w:id="48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5278" w:rsidRPr="009E2A99" w14:paraId="46301318" w14:textId="77777777" w:rsidTr="00455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7419AA" w14:textId="77777777" w:rsidR="00455278" w:rsidRPr="009E2A99" w:rsidRDefault="00455278" w:rsidP="00455278">
            <w:pPr>
              <w:pStyle w:val="Text"/>
              <w:spacing w:after="0"/>
              <w:jc w:val="left"/>
              <w:rPr>
                <w:bCs/>
                <w:iCs/>
              </w:rPr>
            </w:pPr>
            <w:r w:rsidRPr="009E2A99">
              <w:rPr>
                <w:bCs/>
                <w:iCs/>
              </w:rPr>
              <w:t>Target Parameters</w:t>
            </w:r>
          </w:p>
        </w:tc>
        <w:tc>
          <w:tcPr>
            <w:tcW w:w="4814" w:type="dxa"/>
          </w:tcPr>
          <w:p w14:paraId="7E094F31" w14:textId="029422F5" w:rsidR="00455278" w:rsidRPr="009E2A99" w:rsidRDefault="00455278" w:rsidP="00455278">
            <w:pPr>
              <w:pStyle w:val="Text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</w:rPr>
            </w:pPr>
            <w:r w:rsidRPr="009E2A99">
              <w:rPr>
                <w:iCs/>
              </w:rPr>
              <w:t>Value</w:t>
            </w:r>
          </w:p>
        </w:tc>
      </w:tr>
      <w:tr w:rsidR="00455278" w:rsidRPr="009E2A99" w14:paraId="2E017A69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596925" w14:textId="77777777" w:rsidR="00455278" w:rsidRPr="009E2A99" w:rsidRDefault="00455278" w:rsidP="00455278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Output File Name</w:t>
            </w:r>
          </w:p>
        </w:tc>
        <w:tc>
          <w:tcPr>
            <w:tcW w:w="4814" w:type="dxa"/>
          </w:tcPr>
          <w:p w14:paraId="2A2379B9" w14:textId="77777777" w:rsidR="00455278" w:rsidRPr="009E2A99" w:rsidRDefault="00455278" w:rsidP="00455278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"dig_top"</w:t>
            </w:r>
          </w:p>
        </w:tc>
      </w:tr>
      <w:tr w:rsidR="00455278" w:rsidRPr="009E2A99" w14:paraId="48213EEE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C1DD92" w14:textId="77777777" w:rsidR="00455278" w:rsidRPr="009E2A99" w:rsidRDefault="00455278" w:rsidP="00455278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Output Format</w:t>
            </w:r>
          </w:p>
        </w:tc>
        <w:tc>
          <w:tcPr>
            <w:tcW w:w="4814" w:type="dxa"/>
          </w:tcPr>
          <w:p w14:paraId="6D5DF231" w14:textId="77777777" w:rsidR="00455278" w:rsidRPr="009E2A99" w:rsidRDefault="00455278" w:rsidP="00455278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NGC</w:t>
            </w:r>
          </w:p>
        </w:tc>
      </w:tr>
      <w:tr w:rsidR="00455278" w:rsidRPr="009E2A99" w14:paraId="028B4917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E78177D" w14:textId="77777777" w:rsidR="00455278" w:rsidRPr="009E2A99" w:rsidRDefault="00455278" w:rsidP="00455278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Target Device</w:t>
            </w:r>
          </w:p>
        </w:tc>
        <w:tc>
          <w:tcPr>
            <w:tcW w:w="4814" w:type="dxa"/>
          </w:tcPr>
          <w:p w14:paraId="2029E6E3" w14:textId="77777777" w:rsidR="00455278" w:rsidRPr="009E2A99" w:rsidRDefault="00455278" w:rsidP="001729B5">
            <w:pPr>
              <w:pStyle w:val="Text"/>
              <w:keepNext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xc3s200-5-ft256</w:t>
            </w:r>
          </w:p>
        </w:tc>
      </w:tr>
    </w:tbl>
    <w:p w14:paraId="0E5C1D17" w14:textId="7907184E" w:rsidR="00B1732D" w:rsidRPr="009E2A99" w:rsidRDefault="001729B5" w:rsidP="001729B5">
      <w:pPr>
        <w:pStyle w:val="Caption"/>
        <w:rPr>
          <w:iCs/>
          <w:lang w:val="cs-CZ"/>
        </w:rPr>
      </w:pPr>
      <w:bookmarkStart w:id="49" w:name="_Toc154211243"/>
      <w:r w:rsidRPr="009E2A99">
        <w:rPr>
          <w:lang w:val="cs-CZ"/>
        </w:rPr>
        <w:t xml:space="preserve">Table 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STYLEREF 1 \s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8</w:t>
      </w:r>
      <w:r w:rsidR="00A42A63">
        <w:rPr>
          <w:lang w:val="cs-CZ"/>
        </w:rPr>
        <w:fldChar w:fldCharType="end"/>
      </w:r>
      <w:r w:rsidR="00A42A63">
        <w:rPr>
          <w:lang w:val="cs-CZ"/>
        </w:rPr>
        <w:t>.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SEQ Table \* ARABIC \s 1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5</w:t>
      </w:r>
      <w:r w:rsidR="00A42A63">
        <w:rPr>
          <w:lang w:val="cs-CZ"/>
        </w:rPr>
        <w:fldChar w:fldCharType="end"/>
      </w:r>
      <w:r w:rsidR="00954978" w:rsidRPr="009E2A99">
        <w:rPr>
          <w:lang w:val="cs-CZ"/>
        </w:rPr>
        <w:t xml:space="preserve"> Parametry cíl</w:t>
      </w:r>
      <w:r w:rsidR="00A854A5" w:rsidRPr="009E2A99">
        <w:rPr>
          <w:lang w:val="cs-CZ"/>
        </w:rPr>
        <w:t>ového zařízení</w:t>
      </w:r>
      <w:bookmarkEnd w:id="49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5278" w:rsidRPr="009E2A99" w14:paraId="62793F35" w14:textId="77777777" w:rsidTr="00455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0AE698" w14:textId="77777777" w:rsidR="00455278" w:rsidRPr="009E2A99" w:rsidRDefault="00455278" w:rsidP="00432E58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lastRenderedPageBreak/>
              <w:t>Source Options</w:t>
            </w:r>
          </w:p>
        </w:tc>
        <w:tc>
          <w:tcPr>
            <w:tcW w:w="4814" w:type="dxa"/>
          </w:tcPr>
          <w:p w14:paraId="6D3D447C" w14:textId="69110534" w:rsidR="00455278" w:rsidRPr="009E2A99" w:rsidRDefault="00455278" w:rsidP="00432E58">
            <w:pPr>
              <w:pStyle w:val="Text"/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Value</w:t>
            </w:r>
          </w:p>
        </w:tc>
      </w:tr>
      <w:tr w:rsidR="00455278" w:rsidRPr="009E2A99" w14:paraId="17DA1893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07ABF53" w14:textId="7F07F96B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Top Module Name </w:t>
            </w:r>
          </w:p>
        </w:tc>
        <w:tc>
          <w:tcPr>
            <w:tcW w:w="4814" w:type="dxa"/>
            <w:noWrap/>
            <w:hideMark/>
          </w:tcPr>
          <w:p w14:paraId="600AC2A5" w14:textId="77777777" w:rsidR="00455278" w:rsidRPr="005F7549" w:rsidRDefault="00455278" w:rsidP="00432E58">
            <w:pPr>
              <w:pStyle w:val="Text"/>
              <w:keepNext/>
              <w:keepLines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dig_top</w:t>
            </w:r>
          </w:p>
        </w:tc>
      </w:tr>
      <w:tr w:rsidR="00455278" w:rsidRPr="009E2A99" w14:paraId="3EF8DDB5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4ED70B5" w14:textId="6028245D" w:rsidR="00455278" w:rsidRPr="005F7549" w:rsidRDefault="00455278" w:rsidP="00432E58">
            <w:pPr>
              <w:pStyle w:val="Text"/>
              <w:keepNext/>
              <w:keepLines/>
              <w:spacing w:after="0"/>
              <w:jc w:val="left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Automatic FSM Extraction </w:t>
            </w:r>
          </w:p>
        </w:tc>
        <w:tc>
          <w:tcPr>
            <w:tcW w:w="4814" w:type="dxa"/>
            <w:noWrap/>
            <w:hideMark/>
          </w:tcPr>
          <w:p w14:paraId="44099729" w14:textId="18951F5E" w:rsidR="00455278" w:rsidRPr="005F7549" w:rsidRDefault="00455278" w:rsidP="00432E58">
            <w:pPr>
              <w:pStyle w:val="Text"/>
              <w:keepNext/>
              <w:keepLines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455278" w:rsidRPr="009E2A99" w14:paraId="6FE4F72A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C5E2C1D" w14:textId="12DDC054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FSM Encoding Algorithm </w:t>
            </w:r>
          </w:p>
        </w:tc>
        <w:tc>
          <w:tcPr>
            <w:tcW w:w="4814" w:type="dxa"/>
            <w:noWrap/>
            <w:hideMark/>
          </w:tcPr>
          <w:p w14:paraId="73CF39AF" w14:textId="2BE11E4F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Auto</w:t>
            </w:r>
          </w:p>
        </w:tc>
      </w:tr>
      <w:tr w:rsidR="00455278" w:rsidRPr="009E2A99" w14:paraId="61E2BDF5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DEB0B8E" w14:textId="783E8E15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Safe Implementation </w:t>
            </w:r>
          </w:p>
        </w:tc>
        <w:tc>
          <w:tcPr>
            <w:tcW w:w="4814" w:type="dxa"/>
            <w:noWrap/>
            <w:hideMark/>
          </w:tcPr>
          <w:p w14:paraId="7D2725D1" w14:textId="76548946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No</w:t>
            </w:r>
          </w:p>
        </w:tc>
      </w:tr>
      <w:tr w:rsidR="00455278" w:rsidRPr="009E2A99" w14:paraId="413B0909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29E43BC" w14:textId="283AF10F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FSM Style </w:t>
            </w:r>
          </w:p>
        </w:tc>
        <w:tc>
          <w:tcPr>
            <w:tcW w:w="4814" w:type="dxa"/>
            <w:noWrap/>
            <w:hideMark/>
          </w:tcPr>
          <w:p w14:paraId="1C995412" w14:textId="242334B3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LUT</w:t>
            </w:r>
          </w:p>
        </w:tc>
      </w:tr>
      <w:tr w:rsidR="00455278" w:rsidRPr="009E2A99" w14:paraId="09DCA1A1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0D67796" w14:textId="125028D3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RAM Extraction </w:t>
            </w:r>
          </w:p>
        </w:tc>
        <w:tc>
          <w:tcPr>
            <w:tcW w:w="4814" w:type="dxa"/>
            <w:noWrap/>
            <w:hideMark/>
          </w:tcPr>
          <w:p w14:paraId="0EB67CC1" w14:textId="75A96AA6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455278" w:rsidRPr="009E2A99" w14:paraId="3859E295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03142BA" w14:textId="0B31D8A0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RAM Style </w:t>
            </w:r>
          </w:p>
        </w:tc>
        <w:tc>
          <w:tcPr>
            <w:tcW w:w="4814" w:type="dxa"/>
            <w:noWrap/>
            <w:hideMark/>
          </w:tcPr>
          <w:p w14:paraId="2CD9BDFA" w14:textId="7F6D6846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Auto</w:t>
            </w:r>
          </w:p>
        </w:tc>
      </w:tr>
      <w:tr w:rsidR="00455278" w:rsidRPr="009E2A99" w14:paraId="7575A585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B5641E5" w14:textId="6A098B4C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ROM Extraction </w:t>
            </w:r>
          </w:p>
        </w:tc>
        <w:tc>
          <w:tcPr>
            <w:tcW w:w="4814" w:type="dxa"/>
            <w:noWrap/>
            <w:hideMark/>
          </w:tcPr>
          <w:p w14:paraId="672AF13D" w14:textId="23463CF1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455278" w:rsidRPr="009E2A99" w14:paraId="1697DA62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D5BE2E4" w14:textId="039ED3FD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Mux Style </w:t>
            </w:r>
          </w:p>
        </w:tc>
        <w:tc>
          <w:tcPr>
            <w:tcW w:w="4814" w:type="dxa"/>
            <w:noWrap/>
            <w:hideMark/>
          </w:tcPr>
          <w:p w14:paraId="091C1D2C" w14:textId="589CB899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Auto</w:t>
            </w:r>
          </w:p>
        </w:tc>
      </w:tr>
      <w:tr w:rsidR="00455278" w:rsidRPr="009E2A99" w14:paraId="0EEF51ED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AA19A52" w14:textId="3B068165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Decoder Extraction </w:t>
            </w:r>
          </w:p>
        </w:tc>
        <w:tc>
          <w:tcPr>
            <w:tcW w:w="4814" w:type="dxa"/>
            <w:noWrap/>
            <w:hideMark/>
          </w:tcPr>
          <w:p w14:paraId="04AA28E3" w14:textId="0F62B7A0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455278" w:rsidRPr="009E2A99" w14:paraId="21FBF3F9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E26B330" w14:textId="3C1CE192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Priority Encoder Extraction </w:t>
            </w:r>
          </w:p>
        </w:tc>
        <w:tc>
          <w:tcPr>
            <w:tcW w:w="4814" w:type="dxa"/>
            <w:noWrap/>
            <w:hideMark/>
          </w:tcPr>
          <w:p w14:paraId="7DB4F3DA" w14:textId="592B3A22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455278" w:rsidRPr="009E2A99" w14:paraId="2CCD3BDA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9CB6202" w14:textId="5208F146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Shift Register Extraction </w:t>
            </w:r>
          </w:p>
        </w:tc>
        <w:tc>
          <w:tcPr>
            <w:tcW w:w="4814" w:type="dxa"/>
            <w:noWrap/>
            <w:hideMark/>
          </w:tcPr>
          <w:p w14:paraId="6A7BDCA9" w14:textId="6A620F5A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455278" w:rsidRPr="009E2A99" w14:paraId="02125774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87DE8B8" w14:textId="5C01F460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Logical Shifter Extraction </w:t>
            </w:r>
          </w:p>
        </w:tc>
        <w:tc>
          <w:tcPr>
            <w:tcW w:w="4814" w:type="dxa"/>
            <w:noWrap/>
            <w:hideMark/>
          </w:tcPr>
          <w:p w14:paraId="7155C278" w14:textId="4EF3EA34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455278" w:rsidRPr="009E2A99" w14:paraId="1886F140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4B1B950" w14:textId="53F43E2C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XOR Collapsing </w:t>
            </w:r>
          </w:p>
        </w:tc>
        <w:tc>
          <w:tcPr>
            <w:tcW w:w="4814" w:type="dxa"/>
            <w:noWrap/>
            <w:hideMark/>
          </w:tcPr>
          <w:p w14:paraId="011EE013" w14:textId="7E6CA60D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455278" w:rsidRPr="009E2A99" w14:paraId="71883AD2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BE1EE82" w14:textId="1C17B129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ROM Style </w:t>
            </w:r>
          </w:p>
        </w:tc>
        <w:tc>
          <w:tcPr>
            <w:tcW w:w="4814" w:type="dxa"/>
            <w:noWrap/>
            <w:hideMark/>
          </w:tcPr>
          <w:p w14:paraId="7587B06D" w14:textId="292B46C5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Auto</w:t>
            </w:r>
          </w:p>
        </w:tc>
      </w:tr>
      <w:tr w:rsidR="00455278" w:rsidRPr="009E2A99" w14:paraId="2A96599B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2457E35" w14:textId="4C881843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Mux Extraction </w:t>
            </w:r>
          </w:p>
        </w:tc>
        <w:tc>
          <w:tcPr>
            <w:tcW w:w="4814" w:type="dxa"/>
            <w:noWrap/>
            <w:hideMark/>
          </w:tcPr>
          <w:p w14:paraId="0F076ABC" w14:textId="7C46CBC1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455278" w:rsidRPr="009E2A99" w14:paraId="1E33AE5E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4F868B2" w14:textId="6C53238F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Resource Sharing </w:t>
            </w:r>
          </w:p>
        </w:tc>
        <w:tc>
          <w:tcPr>
            <w:tcW w:w="4814" w:type="dxa"/>
            <w:noWrap/>
            <w:hideMark/>
          </w:tcPr>
          <w:p w14:paraId="28D56941" w14:textId="4303A34C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455278" w:rsidRPr="009E2A99" w14:paraId="2FFBA3BF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FB51820" w14:textId="2409BBB0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Asynchronous To Synchronous </w:t>
            </w:r>
          </w:p>
        </w:tc>
        <w:tc>
          <w:tcPr>
            <w:tcW w:w="4814" w:type="dxa"/>
            <w:noWrap/>
            <w:hideMark/>
          </w:tcPr>
          <w:p w14:paraId="216B6482" w14:textId="7D9C81EF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NO</w:t>
            </w:r>
          </w:p>
        </w:tc>
      </w:tr>
      <w:tr w:rsidR="00455278" w:rsidRPr="009E2A99" w14:paraId="1D05928A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3C5AC07" w14:textId="797F4F14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Multiplier Style </w:t>
            </w:r>
          </w:p>
        </w:tc>
        <w:tc>
          <w:tcPr>
            <w:tcW w:w="4814" w:type="dxa"/>
            <w:noWrap/>
            <w:hideMark/>
          </w:tcPr>
          <w:p w14:paraId="316579FC" w14:textId="78319A2B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Auto</w:t>
            </w:r>
          </w:p>
        </w:tc>
      </w:tr>
      <w:tr w:rsidR="00455278" w:rsidRPr="009E2A99" w14:paraId="13D81004" w14:textId="77777777" w:rsidTr="0045527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9D37160" w14:textId="364112E9" w:rsidR="00455278" w:rsidRPr="005F7549" w:rsidRDefault="00455278" w:rsidP="00432E58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Automatic Register Balancing </w:t>
            </w:r>
          </w:p>
        </w:tc>
        <w:tc>
          <w:tcPr>
            <w:tcW w:w="4814" w:type="dxa"/>
            <w:noWrap/>
            <w:hideMark/>
          </w:tcPr>
          <w:p w14:paraId="3FB16763" w14:textId="21F456A3" w:rsidR="00455278" w:rsidRPr="005F7549" w:rsidRDefault="00455278" w:rsidP="00432E58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No</w:t>
            </w:r>
          </w:p>
        </w:tc>
      </w:tr>
      <w:tr w:rsidR="005F7549" w:rsidRPr="009E2A99" w14:paraId="0DABE18A" w14:textId="77777777" w:rsidTr="005F754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83562D5" w14:textId="77777777" w:rsidR="005F7549" w:rsidRPr="00BD4C37" w:rsidRDefault="005F7549" w:rsidP="00532FED">
            <w:pPr>
              <w:rPr>
                <w:rFonts w:eastAsia="Times New Roman" w:cs="Arial"/>
                <w:color w:val="000000"/>
                <w:lang w:eastAsia="cs-CZ"/>
              </w:rPr>
            </w:pPr>
            <w:bookmarkStart w:id="50" w:name="_Toc154211244"/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Add IO Buffers </w:t>
            </w:r>
          </w:p>
        </w:tc>
        <w:tc>
          <w:tcPr>
            <w:tcW w:w="4814" w:type="dxa"/>
            <w:noWrap/>
            <w:hideMark/>
          </w:tcPr>
          <w:p w14:paraId="331D7F5D" w14:textId="77777777" w:rsidR="005F7549" w:rsidRPr="00BD4C37" w:rsidRDefault="005F7549" w:rsidP="00532F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5F7549" w:rsidRPr="009E2A99" w14:paraId="0B277CB8" w14:textId="77777777" w:rsidTr="005F754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5F81AF1" w14:textId="77777777" w:rsidR="005F7549" w:rsidRPr="00BD4C37" w:rsidRDefault="005F7549" w:rsidP="00532FED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Global Maximum Fanout </w:t>
            </w:r>
          </w:p>
        </w:tc>
        <w:tc>
          <w:tcPr>
            <w:tcW w:w="4814" w:type="dxa"/>
            <w:noWrap/>
            <w:hideMark/>
          </w:tcPr>
          <w:p w14:paraId="6A2E3EAE" w14:textId="77777777" w:rsidR="005F7549" w:rsidRPr="00BD4C37" w:rsidRDefault="005F7549" w:rsidP="00532F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500</w:t>
            </w:r>
          </w:p>
        </w:tc>
      </w:tr>
      <w:tr w:rsidR="005F7549" w:rsidRPr="009E2A99" w14:paraId="79000D02" w14:textId="77777777" w:rsidTr="005F754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4E85AB7" w14:textId="77777777" w:rsidR="005F7549" w:rsidRPr="00BD4C37" w:rsidRDefault="005F7549" w:rsidP="00532FED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Add Generic Clock Buffer(BUFG) </w:t>
            </w:r>
          </w:p>
        </w:tc>
        <w:tc>
          <w:tcPr>
            <w:tcW w:w="4814" w:type="dxa"/>
            <w:noWrap/>
            <w:hideMark/>
          </w:tcPr>
          <w:p w14:paraId="60ECD6FA" w14:textId="77777777" w:rsidR="005F7549" w:rsidRPr="00BD4C37" w:rsidRDefault="005F7549" w:rsidP="00532F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8</w:t>
            </w:r>
          </w:p>
        </w:tc>
      </w:tr>
      <w:tr w:rsidR="005F7549" w:rsidRPr="009E2A99" w14:paraId="775DA870" w14:textId="77777777" w:rsidTr="005F754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1FFFDEA" w14:textId="77777777" w:rsidR="005F7549" w:rsidRPr="00BD4C37" w:rsidRDefault="005F7549" w:rsidP="00532FED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Register Duplication </w:t>
            </w:r>
          </w:p>
        </w:tc>
        <w:tc>
          <w:tcPr>
            <w:tcW w:w="4814" w:type="dxa"/>
            <w:noWrap/>
            <w:hideMark/>
          </w:tcPr>
          <w:p w14:paraId="24BCBAF9" w14:textId="77777777" w:rsidR="005F7549" w:rsidRPr="00BD4C37" w:rsidRDefault="005F7549" w:rsidP="00532F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5F7549" w:rsidRPr="009E2A99" w14:paraId="3EC52339" w14:textId="77777777" w:rsidTr="005F754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F13C38D" w14:textId="77777777" w:rsidR="005F7549" w:rsidRPr="00BD4C37" w:rsidRDefault="005F7549" w:rsidP="00532FED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Slice Packing </w:t>
            </w:r>
          </w:p>
        </w:tc>
        <w:tc>
          <w:tcPr>
            <w:tcW w:w="4814" w:type="dxa"/>
            <w:noWrap/>
            <w:hideMark/>
          </w:tcPr>
          <w:p w14:paraId="1441E399" w14:textId="77777777" w:rsidR="005F7549" w:rsidRPr="00BD4C37" w:rsidRDefault="005F7549" w:rsidP="00532F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5F7549" w:rsidRPr="009E2A99" w14:paraId="7E9A1A1A" w14:textId="77777777" w:rsidTr="005F754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BE515DA" w14:textId="77777777" w:rsidR="005F7549" w:rsidRPr="00BD4C37" w:rsidRDefault="005F7549" w:rsidP="00532FED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Optimize Instantiated Primitives </w:t>
            </w:r>
          </w:p>
        </w:tc>
        <w:tc>
          <w:tcPr>
            <w:tcW w:w="4814" w:type="dxa"/>
            <w:noWrap/>
            <w:hideMark/>
          </w:tcPr>
          <w:p w14:paraId="0E84255D" w14:textId="77777777" w:rsidR="005F7549" w:rsidRPr="00BD4C37" w:rsidRDefault="005F7549" w:rsidP="00532F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NO</w:t>
            </w:r>
          </w:p>
        </w:tc>
      </w:tr>
      <w:tr w:rsidR="005F7549" w:rsidRPr="009E2A99" w14:paraId="077D68CE" w14:textId="77777777" w:rsidTr="005F754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8E855EC" w14:textId="77777777" w:rsidR="005F7549" w:rsidRPr="00BD4C37" w:rsidRDefault="005F7549" w:rsidP="00532FED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Use Clock Enable </w:t>
            </w:r>
          </w:p>
        </w:tc>
        <w:tc>
          <w:tcPr>
            <w:tcW w:w="4814" w:type="dxa"/>
            <w:noWrap/>
            <w:hideMark/>
          </w:tcPr>
          <w:p w14:paraId="04352FF4" w14:textId="77777777" w:rsidR="005F7549" w:rsidRPr="00BD4C37" w:rsidRDefault="005F7549" w:rsidP="00532F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5F7549" w:rsidRPr="009E2A99" w14:paraId="27C34F1E" w14:textId="77777777" w:rsidTr="005F754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12A4D0C" w14:textId="77777777" w:rsidR="005F7549" w:rsidRPr="00BD4C37" w:rsidRDefault="005F7549" w:rsidP="00532FED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Use Synchronous Set </w:t>
            </w:r>
          </w:p>
        </w:tc>
        <w:tc>
          <w:tcPr>
            <w:tcW w:w="4814" w:type="dxa"/>
            <w:noWrap/>
            <w:hideMark/>
          </w:tcPr>
          <w:p w14:paraId="7EDAB79F" w14:textId="77777777" w:rsidR="005F7549" w:rsidRPr="00BD4C37" w:rsidRDefault="005F7549" w:rsidP="00532F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5F7549" w:rsidRPr="009E2A99" w14:paraId="5122C8B8" w14:textId="77777777" w:rsidTr="005F754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ABEEB39" w14:textId="77777777" w:rsidR="005F7549" w:rsidRPr="00BD4C37" w:rsidRDefault="005F7549" w:rsidP="00532FED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Use Synchronous Rese </w:t>
            </w:r>
          </w:p>
        </w:tc>
        <w:tc>
          <w:tcPr>
            <w:tcW w:w="4814" w:type="dxa"/>
            <w:noWrap/>
            <w:hideMark/>
          </w:tcPr>
          <w:p w14:paraId="59529B75" w14:textId="77777777" w:rsidR="005F7549" w:rsidRPr="00BD4C37" w:rsidRDefault="005F7549" w:rsidP="00532F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5F7549" w:rsidRPr="009E2A99" w14:paraId="56F13195" w14:textId="77777777" w:rsidTr="005F754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E7B264B" w14:textId="77777777" w:rsidR="005F7549" w:rsidRPr="00BD4C37" w:rsidRDefault="005F7549" w:rsidP="00532FED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Pack IO Registers into IOBs </w:t>
            </w:r>
          </w:p>
        </w:tc>
        <w:tc>
          <w:tcPr>
            <w:tcW w:w="4814" w:type="dxa"/>
            <w:noWrap/>
            <w:hideMark/>
          </w:tcPr>
          <w:p w14:paraId="1578D0DB" w14:textId="77777777" w:rsidR="005F7549" w:rsidRPr="00BD4C37" w:rsidRDefault="005F7549" w:rsidP="00532F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Auto</w:t>
            </w:r>
          </w:p>
        </w:tc>
      </w:tr>
      <w:tr w:rsidR="005F7549" w:rsidRPr="009E2A99" w14:paraId="0C500A2F" w14:textId="77777777" w:rsidTr="005F754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E07FAAA" w14:textId="77777777" w:rsidR="005F7549" w:rsidRPr="00BD4C37" w:rsidRDefault="005F7549" w:rsidP="00532FED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Equivalent register Removal </w:t>
            </w:r>
          </w:p>
        </w:tc>
        <w:tc>
          <w:tcPr>
            <w:tcW w:w="4814" w:type="dxa"/>
            <w:noWrap/>
            <w:hideMark/>
          </w:tcPr>
          <w:p w14:paraId="13284E49" w14:textId="77777777" w:rsidR="005F7549" w:rsidRPr="00BD4C37" w:rsidRDefault="005F7549" w:rsidP="00532F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5F7549" w:rsidRPr="009E2A99" w14:paraId="589D0174" w14:textId="77777777" w:rsidTr="005F754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5A3615F" w14:textId="77777777" w:rsidR="005F7549" w:rsidRPr="005F7549" w:rsidRDefault="005F7549" w:rsidP="00532FED">
            <w:pPr>
              <w:pStyle w:val="Text"/>
              <w:spacing w:after="0"/>
              <w:jc w:val="left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Automatic Register Balancing </w:t>
            </w:r>
          </w:p>
        </w:tc>
        <w:tc>
          <w:tcPr>
            <w:tcW w:w="4814" w:type="dxa"/>
            <w:noWrap/>
            <w:hideMark/>
          </w:tcPr>
          <w:p w14:paraId="17DB717A" w14:textId="77777777" w:rsidR="005F7549" w:rsidRPr="005F7549" w:rsidRDefault="005F7549" w:rsidP="00532FED">
            <w:pPr>
              <w:pStyle w:val="Text"/>
              <w:keepNext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No</w:t>
            </w:r>
          </w:p>
        </w:tc>
      </w:tr>
    </w:tbl>
    <w:p w14:paraId="3605403D" w14:textId="4E56171F" w:rsidR="0053790B" w:rsidRPr="009E2A99" w:rsidRDefault="001729B5" w:rsidP="001729B5">
      <w:pPr>
        <w:pStyle w:val="Caption"/>
        <w:rPr>
          <w:b w:val="0"/>
          <w:bCs w:val="0"/>
          <w:iCs/>
          <w:lang w:val="cs-CZ"/>
        </w:rPr>
      </w:pPr>
      <w:bookmarkStart w:id="51" w:name="_Toc154211245"/>
      <w:bookmarkEnd w:id="50"/>
      <w:r w:rsidRPr="009E2A99">
        <w:rPr>
          <w:lang w:val="cs-CZ"/>
        </w:rPr>
        <w:t xml:space="preserve">Table 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STYLEREF 1 \s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8</w:t>
      </w:r>
      <w:r w:rsidR="00A42A63">
        <w:rPr>
          <w:lang w:val="cs-CZ"/>
        </w:rPr>
        <w:fldChar w:fldCharType="end"/>
      </w:r>
      <w:r w:rsidR="00A42A63">
        <w:rPr>
          <w:lang w:val="cs-CZ"/>
        </w:rPr>
        <w:t>.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SEQ Table \* ARABIC \s 1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6</w:t>
      </w:r>
      <w:r w:rsidR="00A42A63">
        <w:rPr>
          <w:lang w:val="cs-CZ"/>
        </w:rPr>
        <w:fldChar w:fldCharType="end"/>
      </w:r>
      <w:r w:rsidR="00EF7FA8">
        <w:rPr>
          <w:lang w:val="cs-CZ"/>
        </w:rPr>
        <w:t xml:space="preserve"> </w:t>
      </w:r>
      <w:r w:rsidR="005F7549">
        <w:rPr>
          <w:lang w:val="cs-CZ"/>
        </w:rPr>
        <w:t>N</w:t>
      </w:r>
      <w:r w:rsidR="000F0D4F">
        <w:rPr>
          <w:lang w:val="cs-CZ"/>
        </w:rPr>
        <w:t>astavení</w:t>
      </w:r>
      <w:bookmarkEnd w:id="51"/>
      <w:r w:rsidR="005F7549">
        <w:rPr>
          <w:lang w:val="cs-CZ"/>
        </w:rPr>
        <w:t xml:space="preserve"> syntetizéru</w:t>
      </w:r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222B8" w:rsidRPr="00D30078" w14:paraId="10412D6D" w14:textId="77777777" w:rsidTr="00172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73304F" w14:textId="755F81D5" w:rsidR="002222B8" w:rsidRPr="00D30078" w:rsidRDefault="002222B8" w:rsidP="00CF7B6C">
            <w:pPr>
              <w:pStyle w:val="Text"/>
              <w:keepNext/>
              <w:keepLines/>
              <w:spacing w:after="0"/>
              <w:jc w:val="left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lastRenderedPageBreak/>
              <w:t>General Options</w:t>
            </w:r>
          </w:p>
        </w:tc>
        <w:tc>
          <w:tcPr>
            <w:tcW w:w="4814" w:type="dxa"/>
          </w:tcPr>
          <w:p w14:paraId="01115046" w14:textId="77777777" w:rsidR="002222B8" w:rsidRPr="00D30078" w:rsidRDefault="002222B8" w:rsidP="00CF7B6C">
            <w:pPr>
              <w:pStyle w:val="Text"/>
              <w:keepNext/>
              <w:keepLines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Value</w:t>
            </w:r>
          </w:p>
        </w:tc>
      </w:tr>
      <w:tr w:rsidR="0078646F" w:rsidRPr="00D30078" w14:paraId="6B33B93C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5B6EF4E" w14:textId="37FEE3F2" w:rsidR="0078646F" w:rsidRPr="00D30078" w:rsidRDefault="0078646F" w:rsidP="00CF7B6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Optimization Goal </w:t>
            </w:r>
          </w:p>
        </w:tc>
        <w:tc>
          <w:tcPr>
            <w:tcW w:w="4814" w:type="dxa"/>
            <w:noWrap/>
            <w:hideMark/>
          </w:tcPr>
          <w:p w14:paraId="5607256D" w14:textId="4EC5B760" w:rsidR="0078646F" w:rsidRPr="00D30078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Speed</w:t>
            </w:r>
          </w:p>
        </w:tc>
      </w:tr>
      <w:tr w:rsidR="0078646F" w:rsidRPr="00D30078" w14:paraId="038570C7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A562F8E" w14:textId="1BE4EA58" w:rsidR="0078646F" w:rsidRPr="00D30078" w:rsidRDefault="0078646F" w:rsidP="00CF7B6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Optimization Effort </w:t>
            </w:r>
          </w:p>
        </w:tc>
        <w:tc>
          <w:tcPr>
            <w:tcW w:w="4814" w:type="dxa"/>
            <w:noWrap/>
            <w:hideMark/>
          </w:tcPr>
          <w:p w14:paraId="176B1EB3" w14:textId="1218C6B4" w:rsidR="0078646F" w:rsidRPr="00D30078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</w:t>
            </w:r>
          </w:p>
        </w:tc>
      </w:tr>
      <w:tr w:rsidR="0078646F" w:rsidRPr="00D30078" w14:paraId="5ADDFDAD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1443B2A" w14:textId="6BF11CA6" w:rsidR="0078646F" w:rsidRPr="00D30078" w:rsidRDefault="0078646F" w:rsidP="00CF7B6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Keep Hierarchy </w:t>
            </w:r>
          </w:p>
        </w:tc>
        <w:tc>
          <w:tcPr>
            <w:tcW w:w="4814" w:type="dxa"/>
            <w:noWrap/>
            <w:hideMark/>
          </w:tcPr>
          <w:p w14:paraId="219E8EEE" w14:textId="5B8B9F49" w:rsidR="0078646F" w:rsidRPr="00D30078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No</w:t>
            </w:r>
          </w:p>
        </w:tc>
      </w:tr>
      <w:tr w:rsidR="0078646F" w:rsidRPr="00D30078" w14:paraId="7EA739A5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159BF0D" w14:textId="7717ED22" w:rsidR="0078646F" w:rsidRPr="00D30078" w:rsidRDefault="0078646F" w:rsidP="00CF7B6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Netlist Hierarchy </w:t>
            </w:r>
          </w:p>
        </w:tc>
        <w:tc>
          <w:tcPr>
            <w:tcW w:w="4814" w:type="dxa"/>
            <w:noWrap/>
            <w:hideMark/>
          </w:tcPr>
          <w:p w14:paraId="3B030A19" w14:textId="166AA0B1" w:rsidR="0078646F" w:rsidRPr="00D30078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As_Optimized</w:t>
            </w:r>
          </w:p>
        </w:tc>
      </w:tr>
      <w:tr w:rsidR="0078646F" w:rsidRPr="00D30078" w14:paraId="5DEF4EB5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05B639A" w14:textId="66341509" w:rsidR="0078646F" w:rsidRPr="00D30078" w:rsidRDefault="0078646F" w:rsidP="00CF7B6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RTL Output </w:t>
            </w:r>
          </w:p>
        </w:tc>
        <w:tc>
          <w:tcPr>
            <w:tcW w:w="4814" w:type="dxa"/>
            <w:noWrap/>
            <w:hideMark/>
          </w:tcPr>
          <w:p w14:paraId="7D09041A" w14:textId="13A372BB" w:rsidR="0078646F" w:rsidRPr="00D30078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78646F" w:rsidRPr="00D30078" w14:paraId="62765821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0AB59EF" w14:textId="612BBE65" w:rsidR="0078646F" w:rsidRPr="00D30078" w:rsidRDefault="0078646F" w:rsidP="00CF7B6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Global Optimization </w:t>
            </w:r>
          </w:p>
        </w:tc>
        <w:tc>
          <w:tcPr>
            <w:tcW w:w="4814" w:type="dxa"/>
            <w:noWrap/>
            <w:hideMark/>
          </w:tcPr>
          <w:p w14:paraId="08A5FA0C" w14:textId="00752DE7" w:rsidR="0078646F" w:rsidRPr="00D30078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AllClockNets</w:t>
            </w:r>
          </w:p>
        </w:tc>
      </w:tr>
      <w:tr w:rsidR="0078646F" w:rsidRPr="00D30078" w14:paraId="42D855E3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11FC58C" w14:textId="18005E3B" w:rsidR="0078646F" w:rsidRPr="00D30078" w:rsidRDefault="0078646F" w:rsidP="00CF7B6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Read Cores </w:t>
            </w:r>
          </w:p>
        </w:tc>
        <w:tc>
          <w:tcPr>
            <w:tcW w:w="4814" w:type="dxa"/>
            <w:noWrap/>
            <w:hideMark/>
          </w:tcPr>
          <w:p w14:paraId="6AEA8AB6" w14:textId="2A6EB2B6" w:rsidR="0078646F" w:rsidRPr="00D30078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78646F" w:rsidRPr="00D30078" w14:paraId="4C6EAD36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063C35B" w14:textId="74B32787" w:rsidR="0078646F" w:rsidRPr="00D30078" w:rsidRDefault="0078646F" w:rsidP="00CF7B6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Write Timing Constraints </w:t>
            </w:r>
          </w:p>
        </w:tc>
        <w:tc>
          <w:tcPr>
            <w:tcW w:w="4814" w:type="dxa"/>
            <w:noWrap/>
            <w:hideMark/>
          </w:tcPr>
          <w:p w14:paraId="0E4A1E07" w14:textId="73CAC802" w:rsidR="0078646F" w:rsidRPr="00D30078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NO</w:t>
            </w:r>
          </w:p>
        </w:tc>
      </w:tr>
      <w:tr w:rsidR="0078646F" w:rsidRPr="00D30078" w14:paraId="2E05FDAB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CF7E171" w14:textId="4F1F0943" w:rsidR="0078646F" w:rsidRPr="00D30078" w:rsidRDefault="0078646F" w:rsidP="00CF7B6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Cross Clock Analysis </w:t>
            </w:r>
          </w:p>
        </w:tc>
        <w:tc>
          <w:tcPr>
            <w:tcW w:w="4814" w:type="dxa"/>
            <w:noWrap/>
            <w:hideMark/>
          </w:tcPr>
          <w:p w14:paraId="5C907C86" w14:textId="4567DC8A" w:rsidR="0078646F" w:rsidRPr="00D30078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NO</w:t>
            </w:r>
          </w:p>
        </w:tc>
      </w:tr>
      <w:tr w:rsidR="0078646F" w:rsidRPr="00D30078" w14:paraId="2A2730B7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6E14C8F" w14:textId="2D847F94" w:rsidR="0078646F" w:rsidRPr="00D30078" w:rsidRDefault="0078646F" w:rsidP="00CF7B6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Hierarchy Separator </w:t>
            </w:r>
          </w:p>
        </w:tc>
        <w:tc>
          <w:tcPr>
            <w:tcW w:w="4814" w:type="dxa"/>
            <w:noWrap/>
            <w:hideMark/>
          </w:tcPr>
          <w:p w14:paraId="7C42CFB4" w14:textId="3C847A44" w:rsidR="0078646F" w:rsidRPr="00D30078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/</w:t>
            </w:r>
          </w:p>
        </w:tc>
      </w:tr>
      <w:tr w:rsidR="0078646F" w:rsidRPr="00D30078" w14:paraId="3701E981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C84ADEE" w14:textId="6257177D" w:rsidR="0078646F" w:rsidRPr="00D30078" w:rsidRDefault="0078646F" w:rsidP="00CF7B6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Bus Delimiter</w:t>
            </w:r>
            <w:r w:rsidR="009F68C8" w:rsidRPr="00D30078">
              <w:rPr>
                <w:rFonts w:eastAsia="Times New Roman"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4814" w:type="dxa"/>
            <w:noWrap/>
            <w:hideMark/>
          </w:tcPr>
          <w:p w14:paraId="491147F2" w14:textId="41535E44" w:rsidR="0078646F" w:rsidRPr="00D30078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&lt;&gt;</w:t>
            </w:r>
          </w:p>
        </w:tc>
      </w:tr>
      <w:tr w:rsidR="0078646F" w:rsidRPr="00D30078" w14:paraId="6B1BB165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F67C47E" w14:textId="7D5FE167" w:rsidR="0078646F" w:rsidRPr="00D30078" w:rsidRDefault="0078646F" w:rsidP="00CF7B6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Case Specifier</w:t>
            </w:r>
            <w:r w:rsidR="009F68C8" w:rsidRPr="00D30078">
              <w:rPr>
                <w:rFonts w:eastAsia="Times New Roman" w:cs="Arial"/>
                <w:color w:val="000000"/>
                <w:lang w:eastAsia="cs-CZ"/>
              </w:rPr>
              <w:t xml:space="preserve"> </w:t>
            </w:r>
          </w:p>
        </w:tc>
        <w:tc>
          <w:tcPr>
            <w:tcW w:w="4814" w:type="dxa"/>
            <w:noWrap/>
            <w:hideMark/>
          </w:tcPr>
          <w:p w14:paraId="2AE9EC51" w14:textId="36542F32" w:rsidR="0078646F" w:rsidRPr="00D30078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Maintain</w:t>
            </w:r>
          </w:p>
        </w:tc>
      </w:tr>
      <w:tr w:rsidR="0078646F" w:rsidRPr="00D30078" w14:paraId="1F36F483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07164F5" w14:textId="1BAAF766" w:rsidR="0078646F" w:rsidRPr="00D30078" w:rsidRDefault="0078646F" w:rsidP="00CF7B6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Slice Utilization Ratio </w:t>
            </w:r>
          </w:p>
        </w:tc>
        <w:tc>
          <w:tcPr>
            <w:tcW w:w="4814" w:type="dxa"/>
            <w:noWrap/>
            <w:hideMark/>
          </w:tcPr>
          <w:p w14:paraId="393AC8D2" w14:textId="56A3587F" w:rsidR="0078646F" w:rsidRPr="00D30078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100</w:t>
            </w:r>
          </w:p>
        </w:tc>
      </w:tr>
      <w:tr w:rsidR="0078646F" w:rsidRPr="00D30078" w14:paraId="2381670A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A4EFF5D" w14:textId="2E29FBBB" w:rsidR="0078646F" w:rsidRPr="00D30078" w:rsidRDefault="0078646F" w:rsidP="00CF7B6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BRAM Utilization Ratio </w:t>
            </w:r>
          </w:p>
        </w:tc>
        <w:tc>
          <w:tcPr>
            <w:tcW w:w="4814" w:type="dxa"/>
            <w:noWrap/>
            <w:hideMark/>
          </w:tcPr>
          <w:p w14:paraId="63A747FB" w14:textId="5386D6FA" w:rsidR="0078646F" w:rsidRPr="00D30078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100</w:t>
            </w:r>
          </w:p>
        </w:tc>
      </w:tr>
      <w:tr w:rsidR="0078646F" w:rsidRPr="00D30078" w14:paraId="137CF9E3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65AB1F7" w14:textId="444535B3" w:rsidR="0078646F" w:rsidRPr="00D30078" w:rsidRDefault="0078646F" w:rsidP="00CF7B6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Verilog 2001 </w:t>
            </w:r>
          </w:p>
        </w:tc>
        <w:tc>
          <w:tcPr>
            <w:tcW w:w="4814" w:type="dxa"/>
            <w:noWrap/>
            <w:hideMark/>
          </w:tcPr>
          <w:p w14:paraId="506A2792" w14:textId="76F222AA" w:rsidR="0078646F" w:rsidRPr="00D30078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78646F" w:rsidRPr="00D30078" w14:paraId="40402722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C8B37E1" w14:textId="0CC38801" w:rsidR="0078646F" w:rsidRPr="00D30078" w:rsidRDefault="0078646F" w:rsidP="00CF7B6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Auto BRAM Packing </w:t>
            </w:r>
          </w:p>
        </w:tc>
        <w:tc>
          <w:tcPr>
            <w:tcW w:w="4814" w:type="dxa"/>
            <w:noWrap/>
            <w:hideMark/>
          </w:tcPr>
          <w:p w14:paraId="43EB9857" w14:textId="4228B889" w:rsidR="0078646F" w:rsidRPr="00D30078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NO</w:t>
            </w:r>
          </w:p>
        </w:tc>
      </w:tr>
      <w:tr w:rsidR="0078646F" w:rsidRPr="00D30078" w14:paraId="2655B489" w14:textId="77777777" w:rsidTr="001729B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82A21E8" w14:textId="7A5E3FD3" w:rsidR="0078646F" w:rsidRPr="00D30078" w:rsidRDefault="0078646F" w:rsidP="00CF7B6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Slice Utilization Ratio Delta </w:t>
            </w:r>
          </w:p>
        </w:tc>
        <w:tc>
          <w:tcPr>
            <w:tcW w:w="4814" w:type="dxa"/>
            <w:noWrap/>
            <w:hideMark/>
          </w:tcPr>
          <w:p w14:paraId="0363CA54" w14:textId="2F3C4573" w:rsidR="0078646F" w:rsidRPr="00D30078" w:rsidRDefault="0078646F" w:rsidP="00CF7B6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5</w:t>
            </w:r>
          </w:p>
        </w:tc>
      </w:tr>
    </w:tbl>
    <w:p w14:paraId="0D380ACF" w14:textId="1C186918" w:rsidR="0053790B" w:rsidRPr="009E2A99" w:rsidRDefault="001729B5" w:rsidP="001729B5">
      <w:pPr>
        <w:pStyle w:val="Caption"/>
        <w:rPr>
          <w:iCs/>
          <w:lang w:val="cs-CZ"/>
        </w:rPr>
      </w:pPr>
      <w:bookmarkStart w:id="52" w:name="_Toc154211246"/>
      <w:r w:rsidRPr="009E2A99">
        <w:rPr>
          <w:lang w:val="cs-CZ"/>
        </w:rPr>
        <w:t xml:space="preserve">Table 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STYLEREF 1 \s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8</w:t>
      </w:r>
      <w:r w:rsidR="00A42A63">
        <w:rPr>
          <w:lang w:val="cs-CZ"/>
        </w:rPr>
        <w:fldChar w:fldCharType="end"/>
      </w:r>
      <w:r w:rsidR="00A42A63">
        <w:rPr>
          <w:lang w:val="cs-CZ"/>
        </w:rPr>
        <w:t>.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SEQ Table \* ARABIC \s 1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7</w:t>
      </w:r>
      <w:r w:rsidR="00A42A63">
        <w:rPr>
          <w:lang w:val="cs-CZ"/>
        </w:rPr>
        <w:fldChar w:fldCharType="end"/>
      </w:r>
      <w:r w:rsidR="00EF7FA8">
        <w:rPr>
          <w:lang w:val="cs-CZ"/>
        </w:rPr>
        <w:t xml:space="preserve"> Obecn</w:t>
      </w:r>
      <w:r w:rsidR="000F0D4F">
        <w:rPr>
          <w:lang w:val="cs-CZ"/>
        </w:rPr>
        <w:t>á nastavení</w:t>
      </w:r>
      <w:bookmarkEnd w:id="52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A30BA" w:rsidRPr="0047682A" w14:paraId="662DB483" w14:textId="77777777" w:rsidTr="00473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4938B0" w14:textId="40E589B8" w:rsidR="005A30BA" w:rsidRPr="0047682A" w:rsidRDefault="00BB0603" w:rsidP="00473A72">
            <w:pPr>
              <w:pStyle w:val="Text"/>
              <w:spacing w:after="0"/>
              <w:jc w:val="left"/>
              <w:rPr>
                <w:iCs/>
              </w:rPr>
            </w:pPr>
            <w:r w:rsidRPr="0047682A">
              <w:rPr>
                <w:iCs/>
              </w:rPr>
              <w:t>Implementation</w:t>
            </w:r>
            <w:r w:rsidR="005A30BA" w:rsidRPr="0047682A">
              <w:rPr>
                <w:iCs/>
              </w:rPr>
              <w:t xml:space="preserve"> Options </w:t>
            </w:r>
          </w:p>
        </w:tc>
        <w:tc>
          <w:tcPr>
            <w:tcW w:w="4814" w:type="dxa"/>
          </w:tcPr>
          <w:p w14:paraId="3110A243" w14:textId="77777777" w:rsidR="005A30BA" w:rsidRPr="0047682A" w:rsidRDefault="005A30BA" w:rsidP="00473A72">
            <w:pPr>
              <w:pStyle w:val="Text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82A">
              <w:rPr>
                <w:iCs/>
              </w:rPr>
              <w:t>Value</w:t>
            </w:r>
          </w:p>
        </w:tc>
      </w:tr>
      <w:tr w:rsidR="005A30BA" w:rsidRPr="0047682A" w14:paraId="501B7858" w14:textId="77777777" w:rsidTr="00473A7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272ED12" w14:textId="20C74E5F" w:rsidR="005A30BA" w:rsidRPr="0047682A" w:rsidRDefault="00473A72" w:rsidP="00473A72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Optimization Goal</w:t>
            </w:r>
          </w:p>
        </w:tc>
        <w:tc>
          <w:tcPr>
            <w:tcW w:w="4814" w:type="dxa"/>
            <w:noWrap/>
            <w:hideMark/>
          </w:tcPr>
          <w:p w14:paraId="0DFD7919" w14:textId="52B0B1E8" w:rsidR="005A30BA" w:rsidRPr="0047682A" w:rsidRDefault="00473A72" w:rsidP="00473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Speed</w:t>
            </w:r>
          </w:p>
        </w:tc>
      </w:tr>
      <w:tr w:rsidR="00473A72" w:rsidRPr="0047682A" w14:paraId="60BE76CD" w14:textId="77777777" w:rsidTr="00473A7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5D1CCE15" w14:textId="71135A1D" w:rsidR="00473A72" w:rsidRPr="0047682A" w:rsidRDefault="00473A72" w:rsidP="00473A72">
            <w:pPr>
              <w:rPr>
                <w:iCs/>
              </w:rPr>
            </w:pPr>
            <w:r w:rsidRPr="0047682A">
              <w:rPr>
                <w:iCs/>
              </w:rPr>
              <w:t>Optimization Effort</w:t>
            </w:r>
          </w:p>
        </w:tc>
        <w:tc>
          <w:tcPr>
            <w:tcW w:w="4814" w:type="dxa"/>
            <w:noWrap/>
          </w:tcPr>
          <w:p w14:paraId="351AD086" w14:textId="223B1460" w:rsidR="00473A72" w:rsidRPr="0047682A" w:rsidRDefault="00473A72" w:rsidP="00473A72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Normal</w:t>
            </w:r>
          </w:p>
        </w:tc>
      </w:tr>
    </w:tbl>
    <w:p w14:paraId="6E1EFA82" w14:textId="7F3637AE" w:rsidR="005A30BA" w:rsidRPr="001D73A3" w:rsidRDefault="00473A72" w:rsidP="00473A72">
      <w:pPr>
        <w:pStyle w:val="Caption"/>
        <w:rPr>
          <w:iCs/>
          <w:lang w:val="cs-CZ"/>
        </w:rPr>
      </w:pPr>
      <w:bookmarkStart w:id="53" w:name="_Toc154211247"/>
      <w:r w:rsidRPr="001D73A3">
        <w:rPr>
          <w:lang w:val="cs-CZ"/>
        </w:rPr>
        <w:t xml:space="preserve">Table 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STYLEREF 1 \s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8</w:t>
      </w:r>
      <w:r w:rsidR="00A42A63">
        <w:rPr>
          <w:lang w:val="cs-CZ"/>
        </w:rPr>
        <w:fldChar w:fldCharType="end"/>
      </w:r>
      <w:r w:rsidR="00A42A63">
        <w:rPr>
          <w:lang w:val="cs-CZ"/>
        </w:rPr>
        <w:t>.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SEQ Table \* ARABIC \s 1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8</w:t>
      </w:r>
      <w:r w:rsidR="00A42A63">
        <w:rPr>
          <w:lang w:val="cs-CZ"/>
        </w:rPr>
        <w:fldChar w:fldCharType="end"/>
      </w:r>
      <w:r w:rsidRPr="001D73A3">
        <w:rPr>
          <w:lang w:val="cs-CZ"/>
        </w:rPr>
        <w:t xml:space="preserve"> </w:t>
      </w:r>
      <w:r w:rsidR="001D73A3" w:rsidRPr="001D73A3">
        <w:rPr>
          <w:lang w:val="cs-CZ"/>
        </w:rPr>
        <w:t>I</w:t>
      </w:r>
      <w:r w:rsidRPr="001D73A3">
        <w:rPr>
          <w:lang w:val="cs-CZ"/>
        </w:rPr>
        <w:t>mplementační strategie pro P&amp;R</w:t>
      </w:r>
      <w:bookmarkEnd w:id="53"/>
    </w:p>
    <w:p w14:paraId="7D7DA1B2" w14:textId="73D19CB8" w:rsidR="0053790B" w:rsidRPr="0053790B" w:rsidRDefault="00FC39C6" w:rsidP="00612008">
      <w:pPr>
        <w:pStyle w:val="Heading2"/>
        <w:rPr>
          <w:lang w:val="cs-CZ"/>
        </w:rPr>
      </w:pPr>
      <w:bookmarkStart w:id="54" w:name="_Toc154211230"/>
      <w:bookmarkStart w:id="55" w:name="_Hlk154175431"/>
      <w:r>
        <w:rPr>
          <w:lang w:val="cs-CZ"/>
        </w:rPr>
        <w:t>O</w:t>
      </w:r>
      <w:r w:rsidRPr="00FC39C6">
        <w:rPr>
          <w:lang w:val="cs-CZ"/>
        </w:rPr>
        <w:t>mezení implementace</w:t>
      </w:r>
      <w:bookmarkEnd w:id="54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7682A" w:rsidRPr="0047682A" w14:paraId="2DBD6DA7" w14:textId="77777777" w:rsidTr="00627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bookmarkEnd w:id="55"/>
          <w:p w14:paraId="110DCC89" w14:textId="1E0EB6EA" w:rsidR="0047682A" w:rsidRPr="0047682A" w:rsidRDefault="0047682A" w:rsidP="0047682A">
            <w:pPr>
              <w:pStyle w:val="Text"/>
              <w:spacing w:after="0"/>
              <w:jc w:val="left"/>
              <w:rPr>
                <w:iCs/>
              </w:rPr>
            </w:pPr>
            <w:r w:rsidRPr="0047682A">
              <w:rPr>
                <w:iCs/>
              </w:rPr>
              <w:t>Timing constraint</w:t>
            </w:r>
          </w:p>
        </w:tc>
        <w:tc>
          <w:tcPr>
            <w:tcW w:w="4814" w:type="dxa"/>
          </w:tcPr>
          <w:p w14:paraId="596C6076" w14:textId="081C07B7" w:rsidR="0047682A" w:rsidRPr="0047682A" w:rsidRDefault="0047682A" w:rsidP="0047682A">
            <w:pPr>
              <w:pStyle w:val="Text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82A">
              <w:rPr>
                <w:iCs/>
              </w:rPr>
              <w:t>Value</w:t>
            </w:r>
          </w:p>
        </w:tc>
      </w:tr>
      <w:tr w:rsidR="0047682A" w:rsidRPr="0047682A" w14:paraId="57895C84" w14:textId="77777777" w:rsidTr="0062752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72470E4" w14:textId="765B07B5" w:rsidR="0047682A" w:rsidRPr="0047682A" w:rsidRDefault="0047682A" w:rsidP="0047682A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NET "CLK" TNM_NET</w:t>
            </w:r>
          </w:p>
        </w:tc>
        <w:tc>
          <w:tcPr>
            <w:tcW w:w="4814" w:type="dxa"/>
            <w:noWrap/>
            <w:hideMark/>
          </w:tcPr>
          <w:p w14:paraId="2C0BB0C6" w14:textId="15E36019" w:rsidR="0047682A" w:rsidRPr="0047682A" w:rsidRDefault="0047682A" w:rsidP="0047682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CLK</w:t>
            </w:r>
          </w:p>
        </w:tc>
      </w:tr>
      <w:tr w:rsidR="0047682A" w:rsidRPr="0047682A" w14:paraId="65C7DC1D" w14:textId="77777777" w:rsidTr="0062752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4BAF23D2" w14:textId="0BBA5705" w:rsidR="0047682A" w:rsidRPr="0047682A" w:rsidRDefault="0047682A" w:rsidP="0047682A">
            <w:pPr>
              <w:rPr>
                <w:iCs/>
              </w:rPr>
            </w:pPr>
            <w:r w:rsidRPr="0047682A">
              <w:rPr>
                <w:iCs/>
              </w:rPr>
              <w:t>TIMESPEC TS_CLK</w:t>
            </w:r>
          </w:p>
        </w:tc>
        <w:tc>
          <w:tcPr>
            <w:tcW w:w="4814" w:type="dxa"/>
            <w:noWrap/>
          </w:tcPr>
          <w:p w14:paraId="18FE1066" w14:textId="2CE5B2EF" w:rsidR="0047682A" w:rsidRPr="0047682A" w:rsidRDefault="0047682A" w:rsidP="0047682A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82A">
              <w:rPr>
                <w:iCs/>
              </w:rPr>
              <w:t>PERIOD "CLK" 50 MHz HIGH 50%</w:t>
            </w:r>
          </w:p>
        </w:tc>
      </w:tr>
    </w:tbl>
    <w:p w14:paraId="4EFE68F8" w14:textId="57A6FEC5" w:rsidR="00F97792" w:rsidRDefault="003040F2" w:rsidP="003040F2">
      <w:pPr>
        <w:pStyle w:val="Caption"/>
        <w:rPr>
          <w:lang w:val="cs-CZ"/>
        </w:rPr>
      </w:pPr>
      <w:bookmarkStart w:id="56" w:name="_Toc154211248"/>
      <w:r w:rsidRPr="003040F2">
        <w:rPr>
          <w:lang w:val="cs-CZ"/>
        </w:rPr>
        <w:t xml:space="preserve">Table 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STYLEREF 1 \s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8</w:t>
      </w:r>
      <w:r w:rsidR="00A42A63">
        <w:rPr>
          <w:lang w:val="cs-CZ"/>
        </w:rPr>
        <w:fldChar w:fldCharType="end"/>
      </w:r>
      <w:r w:rsidR="00A42A63">
        <w:rPr>
          <w:lang w:val="cs-CZ"/>
        </w:rPr>
        <w:t>.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SEQ Table \* ARABIC \s 1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9</w:t>
      </w:r>
      <w:r w:rsidR="00A42A63">
        <w:rPr>
          <w:lang w:val="cs-CZ"/>
        </w:rPr>
        <w:fldChar w:fldCharType="end"/>
      </w:r>
      <w:r w:rsidRPr="003040F2">
        <w:rPr>
          <w:lang w:val="cs-CZ"/>
        </w:rPr>
        <w:t xml:space="preserve"> Omezení implementace</w:t>
      </w:r>
      <w:bookmarkEnd w:id="56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7549" w:rsidRPr="00D30078" w14:paraId="512558A3" w14:textId="77777777" w:rsidTr="00532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0E01E3" w14:textId="77777777" w:rsidR="005F7549" w:rsidRPr="00D30078" w:rsidRDefault="005F7549" w:rsidP="00532FED">
            <w:pPr>
              <w:pStyle w:val="Text"/>
              <w:spacing w:after="0"/>
              <w:jc w:val="left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Parameter</w:t>
            </w:r>
          </w:p>
        </w:tc>
        <w:tc>
          <w:tcPr>
            <w:tcW w:w="4814" w:type="dxa"/>
          </w:tcPr>
          <w:p w14:paraId="696B36E2" w14:textId="77777777" w:rsidR="005F7549" w:rsidRPr="00D30078" w:rsidRDefault="005F7549" w:rsidP="00532FED">
            <w:pPr>
              <w:pStyle w:val="Text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Time in ns</w:t>
            </w:r>
          </w:p>
        </w:tc>
      </w:tr>
      <w:tr w:rsidR="005F7549" w:rsidRPr="00D30078" w14:paraId="2F6A789C" w14:textId="77777777" w:rsidTr="00532FE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0C64B92" w14:textId="77777777" w:rsidR="005F7549" w:rsidRPr="00D30078" w:rsidRDefault="005F7549" w:rsidP="00532FED">
            <w:pPr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Slack (setup path)</w:t>
            </w:r>
          </w:p>
        </w:tc>
        <w:tc>
          <w:tcPr>
            <w:tcW w:w="4814" w:type="dxa"/>
            <w:noWrap/>
            <w:hideMark/>
          </w:tcPr>
          <w:p w14:paraId="724DD828" w14:textId="77777777" w:rsidR="005F7549" w:rsidRPr="00D30078" w:rsidRDefault="005F7549" w:rsidP="0053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13,824</w:t>
            </w:r>
          </w:p>
        </w:tc>
      </w:tr>
      <w:tr w:rsidR="005F7549" w:rsidRPr="00D30078" w14:paraId="6F6C4257" w14:textId="77777777" w:rsidTr="00532FE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2A1B8BD" w14:textId="77777777" w:rsidR="005F7549" w:rsidRPr="00D30078" w:rsidRDefault="005F7549" w:rsidP="00532FED">
            <w:pPr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Requirement</w:t>
            </w:r>
          </w:p>
        </w:tc>
        <w:tc>
          <w:tcPr>
            <w:tcW w:w="4814" w:type="dxa"/>
            <w:noWrap/>
            <w:hideMark/>
          </w:tcPr>
          <w:p w14:paraId="3138E9C0" w14:textId="77777777" w:rsidR="005F7549" w:rsidRPr="00D30078" w:rsidRDefault="005F7549" w:rsidP="0053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20,000</w:t>
            </w:r>
          </w:p>
        </w:tc>
      </w:tr>
      <w:tr w:rsidR="005F7549" w:rsidRPr="00D30078" w14:paraId="52642477" w14:textId="77777777" w:rsidTr="00532FE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739EA69" w14:textId="77777777" w:rsidR="005F7549" w:rsidRPr="00D30078" w:rsidRDefault="005F7549" w:rsidP="00532FED">
            <w:pPr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Data Path Delay</w:t>
            </w:r>
          </w:p>
        </w:tc>
        <w:tc>
          <w:tcPr>
            <w:tcW w:w="4814" w:type="dxa"/>
            <w:noWrap/>
            <w:hideMark/>
          </w:tcPr>
          <w:p w14:paraId="73E279B6" w14:textId="77777777" w:rsidR="005F7549" w:rsidRPr="00D30078" w:rsidRDefault="005F7549" w:rsidP="0053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6,176</w:t>
            </w:r>
          </w:p>
        </w:tc>
      </w:tr>
      <w:tr w:rsidR="005F7549" w:rsidRPr="00D30078" w14:paraId="6BB1BA23" w14:textId="77777777" w:rsidTr="00532FE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6D7D20E" w14:textId="77777777" w:rsidR="005F7549" w:rsidRPr="00D30078" w:rsidRDefault="005F7549" w:rsidP="00532FED">
            <w:pPr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Clock Path Skew</w:t>
            </w:r>
          </w:p>
        </w:tc>
        <w:tc>
          <w:tcPr>
            <w:tcW w:w="4814" w:type="dxa"/>
            <w:noWrap/>
            <w:hideMark/>
          </w:tcPr>
          <w:p w14:paraId="00A2415A" w14:textId="77777777" w:rsidR="005F7549" w:rsidRPr="00D30078" w:rsidRDefault="005F7549" w:rsidP="0053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0,000</w:t>
            </w:r>
          </w:p>
        </w:tc>
      </w:tr>
      <w:tr w:rsidR="005F7549" w:rsidRPr="00D30078" w14:paraId="4037B60A" w14:textId="77777777" w:rsidTr="00532FE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C3EC382" w14:textId="77777777" w:rsidR="005F7549" w:rsidRPr="00D30078" w:rsidRDefault="005F7549" w:rsidP="00532FED">
            <w:pPr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Clock Uncertainty</w:t>
            </w:r>
          </w:p>
        </w:tc>
        <w:tc>
          <w:tcPr>
            <w:tcW w:w="4814" w:type="dxa"/>
            <w:noWrap/>
            <w:hideMark/>
          </w:tcPr>
          <w:p w14:paraId="2EDF1BBC" w14:textId="77777777" w:rsidR="005F7549" w:rsidRPr="00D30078" w:rsidRDefault="005F7549" w:rsidP="00532FE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0,000</w:t>
            </w:r>
          </w:p>
        </w:tc>
      </w:tr>
    </w:tbl>
    <w:p w14:paraId="292EBDF5" w14:textId="623F5702" w:rsidR="005F7549" w:rsidRPr="005F7549" w:rsidRDefault="005F7549" w:rsidP="005F7549">
      <w:pPr>
        <w:pStyle w:val="Caption"/>
        <w:rPr>
          <w:lang w:val="cs-CZ"/>
        </w:rPr>
      </w:pPr>
      <w:r w:rsidRPr="0047682A">
        <w:rPr>
          <w:lang w:val="cs-CZ"/>
        </w:rPr>
        <w:t xml:space="preserve">Table 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STYLEREF 1 \s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8</w:t>
      </w:r>
      <w:r w:rsidR="00A42A63">
        <w:rPr>
          <w:lang w:val="cs-CZ"/>
        </w:rPr>
        <w:fldChar w:fldCharType="end"/>
      </w:r>
      <w:r w:rsidR="00A42A63">
        <w:rPr>
          <w:lang w:val="cs-CZ"/>
        </w:rPr>
        <w:t>.</w:t>
      </w:r>
      <w:r w:rsidR="00A42A63">
        <w:rPr>
          <w:lang w:val="cs-CZ"/>
        </w:rPr>
        <w:fldChar w:fldCharType="begin"/>
      </w:r>
      <w:r w:rsidR="00A42A63">
        <w:rPr>
          <w:lang w:val="cs-CZ"/>
        </w:rPr>
        <w:instrText xml:space="preserve"> SEQ Table \* ARABIC \s 1 </w:instrText>
      </w:r>
      <w:r w:rsidR="00A42A63">
        <w:rPr>
          <w:lang w:val="cs-CZ"/>
        </w:rPr>
        <w:fldChar w:fldCharType="separate"/>
      </w:r>
      <w:r w:rsidR="00A42A63">
        <w:rPr>
          <w:noProof/>
          <w:lang w:val="cs-CZ"/>
        </w:rPr>
        <w:t>10</w:t>
      </w:r>
      <w:r w:rsidR="00A42A63">
        <w:rPr>
          <w:lang w:val="cs-CZ"/>
        </w:rPr>
        <w:fldChar w:fldCharType="end"/>
      </w:r>
      <w:r w:rsidRPr="0047682A">
        <w:rPr>
          <w:lang w:val="cs-CZ"/>
        </w:rPr>
        <w:t xml:space="preserve"> </w:t>
      </w:r>
      <w:r>
        <w:rPr>
          <w:lang w:val="cs-CZ"/>
        </w:rPr>
        <w:t>Výsledky s</w:t>
      </w:r>
      <w:r w:rsidRPr="0047682A">
        <w:rPr>
          <w:lang w:val="cs-CZ"/>
        </w:rPr>
        <w:t>tatick</w:t>
      </w:r>
      <w:r>
        <w:rPr>
          <w:lang w:val="cs-CZ"/>
        </w:rPr>
        <w:t>é</w:t>
      </w:r>
      <w:r w:rsidRPr="0047682A">
        <w:rPr>
          <w:lang w:val="cs-CZ"/>
        </w:rPr>
        <w:t xml:space="preserve"> časov</w:t>
      </w:r>
      <w:r>
        <w:rPr>
          <w:lang w:val="cs-CZ"/>
        </w:rPr>
        <w:t>é</w:t>
      </w:r>
      <w:r w:rsidRPr="0047682A">
        <w:rPr>
          <w:lang w:val="cs-CZ"/>
        </w:rPr>
        <w:t xml:space="preserve"> analýz</w:t>
      </w:r>
      <w:r>
        <w:rPr>
          <w:lang w:val="cs-CZ"/>
        </w:rPr>
        <w:t>y</w:t>
      </w:r>
    </w:p>
    <w:p w14:paraId="691F25EC" w14:textId="77777777" w:rsidR="005F7549" w:rsidRDefault="005F7549">
      <w:pPr>
        <w:rPr>
          <w:rFonts w:eastAsiaTheme="majorEastAsia" w:cstheme="majorBidi"/>
          <w:b/>
          <w:bCs/>
          <w:color w:val="000000" w:themeColor="text1"/>
          <w:sz w:val="24"/>
          <w:szCs w:val="26"/>
          <w:lang w:val="cs-CZ"/>
        </w:rPr>
      </w:pPr>
      <w:bookmarkStart w:id="57" w:name="_Hlk154176314"/>
      <w:bookmarkStart w:id="58" w:name="_Toc154211231"/>
      <w:r>
        <w:rPr>
          <w:lang w:val="cs-CZ"/>
        </w:rPr>
        <w:br w:type="page"/>
      </w:r>
    </w:p>
    <w:p w14:paraId="3449B12C" w14:textId="7DE73755" w:rsidR="00E71B8C" w:rsidRPr="00D30078" w:rsidRDefault="005702D8" w:rsidP="00612008">
      <w:pPr>
        <w:pStyle w:val="Heading2"/>
        <w:rPr>
          <w:rFonts w:cs="Arial"/>
          <w:lang w:val="cs-CZ"/>
        </w:rPr>
      </w:pPr>
      <w:r w:rsidRPr="00D30078">
        <w:rPr>
          <w:rFonts w:cs="Arial"/>
          <w:lang w:val="cs-CZ"/>
        </w:rPr>
        <w:lastRenderedPageBreak/>
        <w:t>St</w:t>
      </w:r>
      <w:bookmarkEnd w:id="57"/>
      <w:r w:rsidR="00327ECA" w:rsidRPr="00D30078">
        <w:rPr>
          <w:rFonts w:cs="Arial"/>
          <w:lang w:val="cs-CZ"/>
        </w:rPr>
        <w:t>avový automat</w:t>
      </w:r>
      <w:bookmarkEnd w:id="58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70F6" w:rsidRPr="00D30078" w14:paraId="03B3D8D7" w14:textId="77777777" w:rsidTr="002B0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8D4F77" w14:textId="77777777" w:rsidR="007B70F6" w:rsidRPr="00D30078" w:rsidRDefault="007B70F6" w:rsidP="002B080E">
            <w:pPr>
              <w:pStyle w:val="Text"/>
              <w:keepNext/>
              <w:keepLines/>
              <w:spacing w:after="0"/>
              <w:jc w:val="left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Parameter</w:t>
            </w:r>
          </w:p>
        </w:tc>
        <w:tc>
          <w:tcPr>
            <w:tcW w:w="4814" w:type="dxa"/>
          </w:tcPr>
          <w:p w14:paraId="1A2E77BA" w14:textId="645180E9" w:rsidR="007B70F6" w:rsidRPr="00D30078" w:rsidRDefault="00B51286" w:rsidP="002B080E">
            <w:pPr>
              <w:pStyle w:val="Text"/>
              <w:keepNext/>
              <w:keepLines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Value</w:t>
            </w:r>
          </w:p>
        </w:tc>
      </w:tr>
      <w:tr w:rsidR="007B70F6" w:rsidRPr="00D30078" w14:paraId="207ABF09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5926169" w14:textId="073E5B59" w:rsidR="007B70F6" w:rsidRPr="00D30078" w:rsidRDefault="00764F38" w:rsidP="002B080E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States</w:t>
            </w:r>
          </w:p>
        </w:tc>
        <w:tc>
          <w:tcPr>
            <w:tcW w:w="4814" w:type="dxa"/>
            <w:noWrap/>
            <w:hideMark/>
          </w:tcPr>
          <w:p w14:paraId="7BAFC08C" w14:textId="6EA2D44D" w:rsidR="007B70F6" w:rsidRPr="00D30078" w:rsidRDefault="00764F38" w:rsidP="002B080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4</w:t>
            </w:r>
          </w:p>
        </w:tc>
      </w:tr>
      <w:tr w:rsidR="00764F38" w:rsidRPr="00D30078" w14:paraId="1C3ED812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07166325" w14:textId="23574B79" w:rsidR="00764F38" w:rsidRPr="00D30078" w:rsidRDefault="00F4175C" w:rsidP="002B080E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Transitions</w:t>
            </w:r>
          </w:p>
        </w:tc>
        <w:tc>
          <w:tcPr>
            <w:tcW w:w="4814" w:type="dxa"/>
            <w:noWrap/>
          </w:tcPr>
          <w:p w14:paraId="00E64056" w14:textId="4B88895B" w:rsidR="00764F38" w:rsidRPr="00D30078" w:rsidRDefault="00741443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11</w:t>
            </w:r>
          </w:p>
        </w:tc>
      </w:tr>
      <w:tr w:rsidR="00741443" w:rsidRPr="00D30078" w14:paraId="4FD5FEB6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2E228CD6" w14:textId="2055FED6" w:rsidR="00741443" w:rsidRPr="00D30078" w:rsidRDefault="00741443" w:rsidP="002B080E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Inputs</w:t>
            </w:r>
          </w:p>
        </w:tc>
        <w:tc>
          <w:tcPr>
            <w:tcW w:w="4814" w:type="dxa"/>
            <w:noWrap/>
          </w:tcPr>
          <w:p w14:paraId="7E81ACFA" w14:textId="05965C45" w:rsidR="00741443" w:rsidRPr="00D30078" w:rsidRDefault="007D384E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4</w:t>
            </w:r>
          </w:p>
        </w:tc>
      </w:tr>
      <w:tr w:rsidR="00741443" w:rsidRPr="00D30078" w14:paraId="70C6391E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27A3EBB8" w14:textId="4897B7DC" w:rsidR="00741443" w:rsidRPr="00D30078" w:rsidRDefault="00741443" w:rsidP="002B080E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Outputs</w:t>
            </w:r>
          </w:p>
        </w:tc>
        <w:tc>
          <w:tcPr>
            <w:tcW w:w="4814" w:type="dxa"/>
            <w:noWrap/>
          </w:tcPr>
          <w:p w14:paraId="5696C311" w14:textId="7F7544D1" w:rsidR="00741443" w:rsidRPr="00D30078" w:rsidRDefault="00741443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7</w:t>
            </w:r>
          </w:p>
        </w:tc>
      </w:tr>
      <w:tr w:rsidR="00741443" w:rsidRPr="00D30078" w14:paraId="368B4532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028FDDEB" w14:textId="32B1D726" w:rsidR="00741443" w:rsidRPr="00D30078" w:rsidRDefault="00F4175C" w:rsidP="002B080E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Clock</w:t>
            </w:r>
          </w:p>
        </w:tc>
        <w:tc>
          <w:tcPr>
            <w:tcW w:w="4814" w:type="dxa"/>
            <w:noWrap/>
          </w:tcPr>
          <w:p w14:paraId="644141EE" w14:textId="04AD5ECF" w:rsidR="00741443" w:rsidRPr="00D30078" w:rsidRDefault="007D384E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clk</w:t>
            </w:r>
            <w:r w:rsidR="002B080E" w:rsidRPr="00D30078">
              <w:rPr>
                <w:rFonts w:eastAsia="Times New Roman" w:cs="Arial"/>
                <w:color w:val="000000"/>
                <w:lang w:eastAsia="cs-CZ"/>
              </w:rPr>
              <w:t xml:space="preserve"> (</w:t>
            </w:r>
            <w:r w:rsidRPr="00D30078">
              <w:rPr>
                <w:rFonts w:eastAsia="Times New Roman" w:cs="Arial"/>
                <w:color w:val="000000"/>
                <w:lang w:eastAsia="cs-CZ"/>
              </w:rPr>
              <w:t>rising_edge)</w:t>
            </w:r>
          </w:p>
        </w:tc>
      </w:tr>
      <w:tr w:rsidR="00741443" w:rsidRPr="00D30078" w14:paraId="222DCBC2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119B17AA" w14:textId="4BAAC064" w:rsidR="00741443" w:rsidRPr="00D30078" w:rsidRDefault="00306126" w:rsidP="002B080E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Reset</w:t>
            </w:r>
          </w:p>
        </w:tc>
        <w:tc>
          <w:tcPr>
            <w:tcW w:w="4814" w:type="dxa"/>
            <w:noWrap/>
          </w:tcPr>
          <w:p w14:paraId="05E7A190" w14:textId="41EC1AE5" w:rsidR="00741443" w:rsidRPr="00D30078" w:rsidRDefault="002B080E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rst (positive)</w:t>
            </w:r>
          </w:p>
        </w:tc>
      </w:tr>
      <w:tr w:rsidR="00741443" w:rsidRPr="00D30078" w14:paraId="76B1CA4F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20070668" w14:textId="11FFC946" w:rsidR="00741443" w:rsidRPr="00D30078" w:rsidRDefault="00994C90" w:rsidP="002B080E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Reset type</w:t>
            </w:r>
          </w:p>
        </w:tc>
        <w:tc>
          <w:tcPr>
            <w:tcW w:w="4814" w:type="dxa"/>
            <w:noWrap/>
          </w:tcPr>
          <w:p w14:paraId="488D7AEE" w14:textId="447BB412" w:rsidR="00741443" w:rsidRPr="00D30078" w:rsidRDefault="002B080E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asynchronous</w:t>
            </w:r>
          </w:p>
        </w:tc>
      </w:tr>
      <w:tr w:rsidR="00F4175C" w:rsidRPr="00D30078" w14:paraId="353B42E5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0E2D8EBA" w14:textId="21F2F41F" w:rsidR="00F4175C" w:rsidRPr="00D30078" w:rsidRDefault="00994C90" w:rsidP="002B080E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Reset State</w:t>
            </w:r>
          </w:p>
        </w:tc>
        <w:tc>
          <w:tcPr>
            <w:tcW w:w="4814" w:type="dxa"/>
            <w:noWrap/>
          </w:tcPr>
          <w:p w14:paraId="04C92FCB" w14:textId="4D5D4B76" w:rsidR="00F4175C" w:rsidRPr="00D30078" w:rsidRDefault="002B080E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s0</w:t>
            </w:r>
          </w:p>
        </w:tc>
      </w:tr>
      <w:tr w:rsidR="00F4175C" w:rsidRPr="00D30078" w14:paraId="6F874182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4E6073CA" w14:textId="478CECA6" w:rsidR="00F4175C" w:rsidRPr="00D30078" w:rsidRDefault="00994C90" w:rsidP="002B080E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Power Up State</w:t>
            </w:r>
          </w:p>
        </w:tc>
        <w:tc>
          <w:tcPr>
            <w:tcW w:w="4814" w:type="dxa"/>
            <w:noWrap/>
          </w:tcPr>
          <w:p w14:paraId="6546FDE6" w14:textId="0FE06A02" w:rsidR="00F4175C" w:rsidRPr="00D30078" w:rsidRDefault="002B080E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s0</w:t>
            </w:r>
          </w:p>
        </w:tc>
      </w:tr>
      <w:tr w:rsidR="00F4175C" w:rsidRPr="00D30078" w14:paraId="235454D3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4003EAB5" w14:textId="7463CA06" w:rsidR="00F4175C" w:rsidRPr="00D30078" w:rsidRDefault="00994C90" w:rsidP="002B080E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Encoding</w:t>
            </w:r>
          </w:p>
        </w:tc>
        <w:tc>
          <w:tcPr>
            <w:tcW w:w="4814" w:type="dxa"/>
            <w:noWrap/>
          </w:tcPr>
          <w:p w14:paraId="714FF419" w14:textId="74F9A813" w:rsidR="00F4175C" w:rsidRPr="00D30078" w:rsidRDefault="002B080E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commentRangeStart w:id="59"/>
            <w:r w:rsidRPr="00D30078">
              <w:rPr>
                <w:rFonts w:eastAsia="Times New Roman" w:cs="Arial"/>
                <w:color w:val="000000"/>
                <w:lang w:eastAsia="cs-CZ"/>
              </w:rPr>
              <w:t>automatic</w:t>
            </w:r>
            <w:commentRangeEnd w:id="59"/>
            <w:r w:rsidR="005F7549" w:rsidRPr="00D30078">
              <w:rPr>
                <w:rStyle w:val="CommentReference"/>
                <w:rFonts w:cs="Arial"/>
              </w:rPr>
              <w:commentReference w:id="59"/>
            </w:r>
          </w:p>
        </w:tc>
      </w:tr>
      <w:tr w:rsidR="00F4175C" w:rsidRPr="00D30078" w14:paraId="64B98D29" w14:textId="77777777" w:rsidTr="002B080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159390D3" w14:textId="52F343F3" w:rsidR="00F4175C" w:rsidRPr="00D30078" w:rsidRDefault="007D384E" w:rsidP="002B080E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Implementation</w:t>
            </w:r>
          </w:p>
        </w:tc>
        <w:tc>
          <w:tcPr>
            <w:tcW w:w="4814" w:type="dxa"/>
            <w:noWrap/>
          </w:tcPr>
          <w:p w14:paraId="5927BE3A" w14:textId="469F099E" w:rsidR="00F4175C" w:rsidRPr="00D30078" w:rsidRDefault="002B080E" w:rsidP="002B080E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LUT</w:t>
            </w:r>
          </w:p>
        </w:tc>
      </w:tr>
    </w:tbl>
    <w:p w14:paraId="33049CD7" w14:textId="555C9324" w:rsidR="00611483" w:rsidRPr="00D30078" w:rsidRDefault="00C212BF" w:rsidP="00C212BF">
      <w:pPr>
        <w:pStyle w:val="Caption"/>
        <w:rPr>
          <w:rFonts w:cs="Arial"/>
          <w:lang w:val="cs-CZ"/>
        </w:rPr>
      </w:pPr>
      <w:bookmarkStart w:id="60" w:name="_Toc154211250"/>
      <w:r w:rsidRPr="00D30078">
        <w:rPr>
          <w:rFonts w:cs="Arial"/>
          <w:lang w:val="cs-CZ"/>
        </w:rPr>
        <w:t xml:space="preserve">Table </w:t>
      </w:r>
      <w:r w:rsidR="00A42A63" w:rsidRPr="00D30078">
        <w:rPr>
          <w:rFonts w:cs="Arial"/>
          <w:lang w:val="cs-CZ"/>
        </w:rPr>
        <w:fldChar w:fldCharType="begin"/>
      </w:r>
      <w:r w:rsidR="00A42A63" w:rsidRPr="00D30078">
        <w:rPr>
          <w:rFonts w:cs="Arial"/>
          <w:lang w:val="cs-CZ"/>
        </w:rPr>
        <w:instrText xml:space="preserve"> STYLEREF 1 \s </w:instrText>
      </w:r>
      <w:r w:rsidR="00A42A63" w:rsidRPr="00D30078">
        <w:rPr>
          <w:rFonts w:cs="Arial"/>
          <w:lang w:val="cs-CZ"/>
        </w:rPr>
        <w:fldChar w:fldCharType="separate"/>
      </w:r>
      <w:r w:rsidR="00A42A63" w:rsidRPr="00D30078">
        <w:rPr>
          <w:rFonts w:cs="Arial"/>
          <w:noProof/>
          <w:lang w:val="cs-CZ"/>
        </w:rPr>
        <w:t>8</w:t>
      </w:r>
      <w:r w:rsidR="00A42A63" w:rsidRPr="00D30078">
        <w:rPr>
          <w:rFonts w:cs="Arial"/>
          <w:lang w:val="cs-CZ"/>
        </w:rPr>
        <w:fldChar w:fldCharType="end"/>
      </w:r>
      <w:r w:rsidR="00A42A63" w:rsidRPr="00D30078">
        <w:rPr>
          <w:rFonts w:cs="Arial"/>
          <w:lang w:val="cs-CZ"/>
        </w:rPr>
        <w:t>.</w:t>
      </w:r>
      <w:r w:rsidR="00A42A63" w:rsidRPr="00D30078">
        <w:rPr>
          <w:rFonts w:cs="Arial"/>
          <w:lang w:val="cs-CZ"/>
        </w:rPr>
        <w:fldChar w:fldCharType="begin"/>
      </w:r>
      <w:r w:rsidR="00A42A63" w:rsidRPr="00D30078">
        <w:rPr>
          <w:rFonts w:cs="Arial"/>
          <w:lang w:val="cs-CZ"/>
        </w:rPr>
        <w:instrText xml:space="preserve"> SEQ Table \* ARABIC \s 1 </w:instrText>
      </w:r>
      <w:r w:rsidR="00A42A63" w:rsidRPr="00D30078">
        <w:rPr>
          <w:rFonts w:cs="Arial"/>
          <w:lang w:val="cs-CZ"/>
        </w:rPr>
        <w:fldChar w:fldCharType="separate"/>
      </w:r>
      <w:r w:rsidR="00A42A63" w:rsidRPr="00D30078">
        <w:rPr>
          <w:rFonts w:cs="Arial"/>
          <w:noProof/>
          <w:lang w:val="cs-CZ"/>
        </w:rPr>
        <w:t>11</w:t>
      </w:r>
      <w:r w:rsidR="00A42A63" w:rsidRPr="00D30078">
        <w:rPr>
          <w:rFonts w:cs="Arial"/>
          <w:lang w:val="cs-CZ"/>
        </w:rPr>
        <w:fldChar w:fldCharType="end"/>
      </w:r>
      <w:r w:rsidRPr="00D30078">
        <w:rPr>
          <w:rFonts w:cs="Arial"/>
          <w:lang w:val="cs-CZ"/>
        </w:rPr>
        <w:t xml:space="preserve"> Stavový automat </w:t>
      </w:r>
      <w:r w:rsidR="00DA38DA" w:rsidRPr="00D30078">
        <w:rPr>
          <w:rFonts w:cs="Arial"/>
          <w:lang w:val="cs-CZ"/>
        </w:rPr>
        <w:t>(pkt_ctrl)</w:t>
      </w:r>
      <w:bookmarkEnd w:id="60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6514" w:rsidRPr="00D30078" w14:paraId="0D971EE4" w14:textId="77777777" w:rsidTr="00963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C3405A" w14:textId="5E85C9C3" w:rsidR="00556514" w:rsidRPr="00D30078" w:rsidRDefault="001503B1" w:rsidP="0096305F">
            <w:pPr>
              <w:pStyle w:val="Text"/>
              <w:keepNext/>
              <w:keepLines/>
              <w:spacing w:after="0"/>
              <w:jc w:val="left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State</w:t>
            </w:r>
          </w:p>
        </w:tc>
        <w:tc>
          <w:tcPr>
            <w:tcW w:w="4814" w:type="dxa"/>
          </w:tcPr>
          <w:p w14:paraId="16887FAF" w14:textId="7A535DBF" w:rsidR="00556514" w:rsidRPr="00D30078" w:rsidRDefault="001503B1" w:rsidP="0096305F">
            <w:pPr>
              <w:pStyle w:val="Text"/>
              <w:keepNext/>
              <w:keepLines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Encoding</w:t>
            </w:r>
          </w:p>
        </w:tc>
      </w:tr>
      <w:tr w:rsidR="00556514" w:rsidRPr="00D30078" w14:paraId="0267BC15" w14:textId="77777777" w:rsidTr="0096305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988BAC9" w14:textId="0E2E5190" w:rsidR="00556514" w:rsidRPr="00D30078" w:rsidRDefault="00556514" w:rsidP="0096305F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S0</w:t>
            </w:r>
          </w:p>
        </w:tc>
        <w:tc>
          <w:tcPr>
            <w:tcW w:w="4814" w:type="dxa"/>
            <w:noWrap/>
            <w:hideMark/>
          </w:tcPr>
          <w:p w14:paraId="0D72A670" w14:textId="100759A0" w:rsidR="00556514" w:rsidRPr="00D30078" w:rsidRDefault="002F7475" w:rsidP="007B131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00</w:t>
            </w:r>
          </w:p>
        </w:tc>
      </w:tr>
      <w:tr w:rsidR="00556514" w:rsidRPr="00D30078" w14:paraId="24B82F4E" w14:textId="77777777" w:rsidTr="0096305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60A7173E" w14:textId="08D76D41" w:rsidR="00556514" w:rsidRPr="00D30078" w:rsidRDefault="00556514" w:rsidP="0096305F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S1</w:t>
            </w:r>
          </w:p>
        </w:tc>
        <w:tc>
          <w:tcPr>
            <w:tcW w:w="4814" w:type="dxa"/>
            <w:noWrap/>
          </w:tcPr>
          <w:p w14:paraId="05338669" w14:textId="4EFB569E" w:rsidR="00556514" w:rsidRPr="00D30078" w:rsidRDefault="002F7475" w:rsidP="0096305F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01</w:t>
            </w:r>
          </w:p>
        </w:tc>
      </w:tr>
      <w:tr w:rsidR="00556514" w:rsidRPr="00D30078" w14:paraId="4D50F78F" w14:textId="77777777" w:rsidTr="0096305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48FB8FEA" w14:textId="20C1F1E8" w:rsidR="00556514" w:rsidRPr="00D30078" w:rsidRDefault="002F7475" w:rsidP="0096305F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S2</w:t>
            </w:r>
          </w:p>
        </w:tc>
        <w:tc>
          <w:tcPr>
            <w:tcW w:w="4814" w:type="dxa"/>
            <w:noWrap/>
          </w:tcPr>
          <w:p w14:paraId="75CCCFE8" w14:textId="6B7384F9" w:rsidR="00556514" w:rsidRPr="00D30078" w:rsidRDefault="001503B1" w:rsidP="0096305F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10</w:t>
            </w:r>
          </w:p>
        </w:tc>
      </w:tr>
      <w:tr w:rsidR="00556514" w:rsidRPr="00D30078" w14:paraId="689B4139" w14:textId="77777777" w:rsidTr="0096305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36360197" w14:textId="6071F220" w:rsidR="00556514" w:rsidRPr="00D30078" w:rsidRDefault="002F7475" w:rsidP="0096305F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S3</w:t>
            </w:r>
          </w:p>
        </w:tc>
        <w:tc>
          <w:tcPr>
            <w:tcW w:w="4814" w:type="dxa"/>
            <w:noWrap/>
          </w:tcPr>
          <w:p w14:paraId="50E7D320" w14:textId="7C7C9DD8" w:rsidR="00556514" w:rsidRPr="00D30078" w:rsidRDefault="001503B1" w:rsidP="00A42A63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11</w:t>
            </w:r>
          </w:p>
        </w:tc>
      </w:tr>
    </w:tbl>
    <w:p w14:paraId="5496710C" w14:textId="38C98D1E" w:rsidR="007E0C15" w:rsidRPr="007E0C15" w:rsidRDefault="00A42A63" w:rsidP="00A42A63">
      <w:pPr>
        <w:pStyle w:val="Caption"/>
        <w:rPr>
          <w:lang w:val="cs-CZ"/>
        </w:rPr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="008C3356">
        <w:t xml:space="preserve"> FSM </w:t>
      </w:r>
      <w:r w:rsidR="008C3356" w:rsidRPr="004B5596">
        <w:rPr>
          <w:lang w:val="cs-CZ"/>
        </w:rPr>
        <w:t>enkódování</w:t>
      </w:r>
    </w:p>
    <w:sectPr w:rsidR="007E0C15" w:rsidRPr="007E0C15" w:rsidSect="00B13F3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571" w:right="1134" w:bottom="1418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Dvořák Vojtěch (118345)" w:date="2024-01-02T09:46:00Z" w:initials="DV(">
    <w:p w14:paraId="61E0E000" w14:textId="5973A938" w:rsidR="0062752F" w:rsidRDefault="0062752F">
      <w:pPr>
        <w:pStyle w:val="CommentText"/>
      </w:pPr>
      <w:r>
        <w:rPr>
          <w:rStyle w:val="CommentReference"/>
        </w:rPr>
        <w:annotationRef/>
      </w:r>
      <w:r>
        <w:t>Toto je definice požadavků a týká se specifikace. V tomto dokumentu to není třeba definovat. Pokud není nic jiného, co chcete definovat, tuto kapitolu můžete odstranit.</w:t>
      </w:r>
    </w:p>
  </w:comment>
  <w:comment w:id="34" w:author="Dvořák Vojtěch (118345)" w:date="2024-01-02T10:04:00Z" w:initials="DV(">
    <w:p w14:paraId="77122655" w14:textId="3D2BD473" w:rsidR="001105C5" w:rsidRDefault="001105C5">
      <w:pPr>
        <w:pStyle w:val="CommentText"/>
      </w:pPr>
      <w:r>
        <w:rPr>
          <w:rStyle w:val="CommentReference"/>
        </w:rPr>
        <w:annotationRef/>
      </w:r>
      <w:r>
        <w:t>Uveďte odkazy přímo na podkapitoly, kde je</w:t>
      </w:r>
      <w:r w:rsidR="00E2468C">
        <w:t xml:space="preserve"> toto dokázáno.</w:t>
      </w:r>
    </w:p>
  </w:comment>
  <w:comment w:id="38" w:author="Dvořák Vojtěch (118345)" w:date="2023-01-03T17:17:00Z" w:initials="DV(">
    <w:p w14:paraId="06FB16F5" w14:textId="77777777" w:rsidR="0062752F" w:rsidRDefault="0062752F" w:rsidP="00B9439A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Není Testcase součástí TB jako proces nebo komponenta?</w:t>
      </w:r>
    </w:p>
  </w:comment>
  <w:comment w:id="40" w:author="Dvořák Vojtěch (118345)" w:date="2024-01-02T09:51:00Z" w:initials="DV(">
    <w:p w14:paraId="127F71FB" w14:textId="6F1CD116" w:rsidR="0062752F" w:rsidRDefault="0062752F">
      <w:pPr>
        <w:pStyle w:val="CommentText"/>
      </w:pPr>
      <w:r>
        <w:rPr>
          <w:rStyle w:val="CommentReference"/>
        </w:rPr>
        <w:annotationRef/>
      </w:r>
      <w:r>
        <w:t xml:space="preserve">V definici formátu čísel máte uvedeno, že binární hodnoty jsou v uvozovkách. </w:t>
      </w:r>
    </w:p>
  </w:comment>
  <w:comment w:id="59" w:author="Dvořák Vojtěch (118345)" w:date="2024-01-02T09:58:00Z" w:initials="DV(">
    <w:p w14:paraId="6D9873F1" w14:textId="6A88C0FC" w:rsidR="005F7549" w:rsidRDefault="005F7549">
      <w:pPr>
        <w:pStyle w:val="CommentText"/>
      </w:pPr>
      <w:r>
        <w:rPr>
          <w:rStyle w:val="CommentReference"/>
        </w:rPr>
        <w:annotationRef/>
      </w:r>
      <w:r>
        <w:t>Z tohoto není jasné, zda se jedná o bezpečnou implementaci. Pokud je automatické enkódování, pak je možné, že bude použito one-hot. Doplňte ještě tabulku enkódování FSM (je v report ze syntézy).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E0E000" w15:done="0"/>
  <w15:commentEx w15:paraId="77122655" w15:done="0"/>
  <w15:commentEx w15:paraId="06FB16F5" w15:done="1"/>
  <w15:commentEx w15:paraId="127F71FB" w15:done="0"/>
  <w15:commentEx w15:paraId="6D9873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E0E000" w16cid:durableId="293E5A01"/>
  <w16cid:commentId w16cid:paraId="77122655" w16cid:durableId="293E5E42"/>
  <w16cid:commentId w16cid:paraId="06FB16F5" w16cid:durableId="275EE1A0"/>
  <w16cid:commentId w16cid:paraId="127F71FB" w16cid:durableId="293E5B27"/>
  <w16cid:commentId w16cid:paraId="6D9873F1" w16cid:durableId="293E5C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6EEEB" w14:textId="77777777" w:rsidR="00CE60F7" w:rsidRDefault="00CE60F7" w:rsidP="00E0436B">
      <w:pPr>
        <w:spacing w:after="0" w:line="240" w:lineRule="auto"/>
      </w:pPr>
      <w:r>
        <w:separator/>
      </w:r>
    </w:p>
  </w:endnote>
  <w:endnote w:type="continuationSeparator" w:id="0">
    <w:p w14:paraId="0B30474A" w14:textId="77777777" w:rsidR="00CE60F7" w:rsidRDefault="00CE60F7" w:rsidP="00E0436B">
      <w:pPr>
        <w:spacing w:after="0" w:line="240" w:lineRule="auto"/>
      </w:pPr>
      <w:r>
        <w:continuationSeparator/>
      </w:r>
    </w:p>
  </w:endnote>
  <w:endnote w:type="continuationNotice" w:id="1">
    <w:p w14:paraId="5EC91637" w14:textId="77777777" w:rsidR="00CE60F7" w:rsidRDefault="00CE60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3F9BD" w14:textId="77777777" w:rsidR="0090087B" w:rsidRDefault="009008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BEF4" w14:textId="77777777" w:rsidR="0062752F" w:rsidRPr="00E95B82" w:rsidRDefault="0062752F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purposes than those for which it was established. Unauthorized distribution, dissemination or disclosure is forbidden. </w:t>
    </w:r>
  </w:p>
  <w:p w14:paraId="591F3C07" w14:textId="77777777" w:rsidR="0062752F" w:rsidRPr="009D1DEE" w:rsidRDefault="0062752F" w:rsidP="00330925">
    <w:pPr>
      <w:autoSpaceDE w:val="0"/>
      <w:autoSpaceDN w:val="0"/>
      <w:adjustRightInd w:val="0"/>
      <w:spacing w:after="0" w:line="240" w:lineRule="auto"/>
      <w:rPr>
        <w:rFonts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A3EB3" w14:textId="77777777" w:rsidR="0062752F" w:rsidRPr="00E95B82" w:rsidRDefault="0062752F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</w:t>
    </w:r>
    <w:r>
      <w:rPr>
        <w:rFonts w:cs="Arial"/>
        <w:sz w:val="18"/>
        <w:szCs w:val="20"/>
      </w:rPr>
      <w:t xml:space="preserve">ses than those for which it was </w:t>
    </w:r>
    <w:r w:rsidRPr="00E95B82">
      <w:rPr>
        <w:rFonts w:cs="Arial"/>
        <w:sz w:val="18"/>
        <w:szCs w:val="20"/>
      </w:rPr>
      <w:t xml:space="preserve">established. Unauthorized distribution, dissemination or disclosure is forbidden. </w:t>
    </w:r>
  </w:p>
  <w:p w14:paraId="41A42408" w14:textId="77777777" w:rsidR="0062752F" w:rsidRDefault="006275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64897" w14:textId="77777777" w:rsidR="00CE60F7" w:rsidRDefault="00CE60F7" w:rsidP="00E0436B">
      <w:pPr>
        <w:spacing w:after="0" w:line="240" w:lineRule="auto"/>
      </w:pPr>
      <w:r>
        <w:separator/>
      </w:r>
    </w:p>
  </w:footnote>
  <w:footnote w:type="continuationSeparator" w:id="0">
    <w:p w14:paraId="5444C947" w14:textId="77777777" w:rsidR="00CE60F7" w:rsidRDefault="00CE60F7" w:rsidP="00E0436B">
      <w:pPr>
        <w:spacing w:after="0" w:line="240" w:lineRule="auto"/>
      </w:pPr>
      <w:r>
        <w:continuationSeparator/>
      </w:r>
    </w:p>
  </w:footnote>
  <w:footnote w:type="continuationNotice" w:id="1">
    <w:p w14:paraId="58FB6E83" w14:textId="77777777" w:rsidR="00CE60F7" w:rsidRDefault="00CE60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822C6" w14:textId="77777777" w:rsidR="0090087B" w:rsidRDefault="009008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81" w:type="dxa"/>
      <w:tblInd w:w="-1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3012"/>
      <w:gridCol w:w="4374"/>
      <w:gridCol w:w="765"/>
      <w:gridCol w:w="1830"/>
    </w:tblGrid>
    <w:tr w:rsidR="0062752F" w:rsidRPr="00C67859" w14:paraId="5A967C02" w14:textId="77777777" w:rsidTr="00F00257">
      <w:tc>
        <w:tcPr>
          <w:tcW w:w="2977" w:type="dxa"/>
          <w:vMerge w:val="restart"/>
          <w:vAlign w:val="center"/>
        </w:tcPr>
        <w:p w14:paraId="2B4415E2" w14:textId="77777777" w:rsidR="0062752F" w:rsidRPr="00C67859" w:rsidRDefault="0062752F" w:rsidP="00196C8F">
          <w:pPr>
            <w:pStyle w:val="Header"/>
            <w:ind w:left="420" w:hanging="420"/>
            <w:rPr>
              <w:lang w:val="cs-CZ"/>
            </w:rPr>
          </w:pPr>
          <w:r w:rsidRPr="00C67859">
            <w:rPr>
              <w:noProof/>
              <w:lang w:val="cs-CZ" w:eastAsia="cs-CZ"/>
            </w:rPr>
            <w:drawing>
              <wp:inline distT="0" distB="0" distL="0" distR="0" wp14:anchorId="2E13A1CA" wp14:editId="423294E1">
                <wp:extent cx="1877438" cy="637402"/>
                <wp:effectExtent l="0" t="0" r="0" b="0"/>
                <wp:docPr id="4" name="Obráze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7438" cy="637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vMerge w:val="restart"/>
        </w:tcPr>
        <w:p w14:paraId="336209A1" w14:textId="77777777" w:rsidR="0062752F" w:rsidRDefault="0062752F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 w:rsidRPr="00C67859">
            <w:rPr>
              <w:rFonts w:cs="Arial"/>
              <w:sz w:val="24"/>
              <w:lang w:val="cs-CZ"/>
            </w:rPr>
            <w:fldChar w:fldCharType="begin"/>
          </w:r>
          <w:r w:rsidRPr="00C67859">
            <w:rPr>
              <w:rFonts w:cs="Arial"/>
              <w:sz w:val="24"/>
              <w:lang w:val="cs-CZ"/>
            </w:rPr>
            <w:instrText xml:space="preserve"> DOCPROPERTY  Project  \* MERGEFORMAT </w:instrText>
          </w:r>
          <w:r w:rsidRPr="00C67859">
            <w:rPr>
              <w:rFonts w:cs="Arial"/>
              <w:sz w:val="24"/>
              <w:lang w:val="cs-CZ"/>
            </w:rPr>
            <w:fldChar w:fldCharType="separate"/>
          </w:r>
          <w:r>
            <w:rPr>
              <w:rFonts w:cs="Arial"/>
              <w:sz w:val="24"/>
              <w:lang w:val="cs-CZ"/>
            </w:rPr>
            <w:t xml:space="preserve">BPC-NDI </w:t>
          </w:r>
        </w:p>
        <w:p w14:paraId="6E08489B" w14:textId="2C898939" w:rsidR="0062752F" w:rsidRPr="00C67859" w:rsidRDefault="0062752F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>
            <w:rPr>
              <w:rFonts w:cs="Arial"/>
              <w:sz w:val="24"/>
              <w:lang w:val="cs-CZ"/>
            </w:rPr>
            <w:t>Pomocná Aritmetická Jednotka</w:t>
          </w:r>
          <w:r w:rsidRPr="00C67859">
            <w:rPr>
              <w:rFonts w:cs="Arial"/>
              <w:sz w:val="24"/>
              <w:lang w:val="cs-CZ"/>
            </w:rPr>
            <w:fldChar w:fldCharType="end"/>
          </w:r>
        </w:p>
        <w:p w14:paraId="4ED6436A" w14:textId="7EB2694F" w:rsidR="0062752F" w:rsidRPr="00C67859" w:rsidRDefault="0062752F" w:rsidP="00C67859">
          <w:pPr>
            <w:pStyle w:val="Header"/>
            <w:tabs>
              <w:tab w:val="center" w:pos="2156"/>
              <w:tab w:val="left" w:pos="3385"/>
            </w:tabs>
            <w:spacing w:before="120"/>
            <w:rPr>
              <w:lang w:val="cs-CZ"/>
            </w:rPr>
          </w:pPr>
          <w:r w:rsidRPr="00C67859">
            <w:rPr>
              <w:rFonts w:cs="Arial"/>
              <w:i/>
              <w:sz w:val="20"/>
              <w:lang w:val="cs-CZ"/>
            </w:rPr>
            <w:tab/>
          </w:r>
          <w:r w:rsidRPr="00C67859">
            <w:rPr>
              <w:rFonts w:cs="Arial"/>
              <w:i/>
              <w:sz w:val="20"/>
              <w:lang w:val="cs-CZ"/>
            </w:rPr>
            <w:fldChar w:fldCharType="begin"/>
          </w:r>
          <w:r w:rsidRPr="00C67859">
            <w:rPr>
              <w:rFonts w:cs="Arial"/>
              <w:i/>
              <w:sz w:val="20"/>
              <w:lang w:val="cs-CZ"/>
            </w:rPr>
            <w:instrText xml:space="preserve"> DOCPROPERTY  Document_name  \* MERGEFORMAT </w:instrText>
          </w:r>
          <w:r w:rsidRPr="00C67859">
            <w:rPr>
              <w:rFonts w:cs="Arial"/>
              <w:i/>
              <w:sz w:val="20"/>
              <w:lang w:val="cs-CZ"/>
            </w:rPr>
            <w:fldChar w:fldCharType="separate"/>
          </w:r>
          <w:r w:rsidRPr="00C67859">
            <w:rPr>
              <w:rFonts w:cs="Arial"/>
              <w:i/>
              <w:sz w:val="20"/>
              <w:lang w:val="cs-CZ"/>
            </w:rPr>
            <w:t>Závěrečná zpráva</w:t>
          </w:r>
          <w:r w:rsidRPr="00C67859">
            <w:rPr>
              <w:rFonts w:cs="Arial"/>
              <w:i/>
              <w:sz w:val="20"/>
              <w:lang w:val="cs-CZ"/>
            </w:rPr>
            <w:fldChar w:fldCharType="end"/>
          </w:r>
          <w:r w:rsidRPr="00C67859">
            <w:rPr>
              <w:rFonts w:cs="Arial"/>
              <w:i/>
              <w:sz w:val="20"/>
              <w:lang w:val="cs-CZ"/>
            </w:rPr>
            <w:tab/>
          </w:r>
        </w:p>
      </w:tc>
      <w:tc>
        <w:tcPr>
          <w:tcW w:w="767" w:type="dxa"/>
        </w:tcPr>
        <w:p w14:paraId="0CE522EF" w14:textId="77777777" w:rsidR="0062752F" w:rsidRPr="00C67859" w:rsidRDefault="0062752F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t>Doc-No:</w:t>
          </w:r>
        </w:p>
      </w:tc>
      <w:tc>
        <w:tcPr>
          <w:tcW w:w="1842" w:type="dxa"/>
        </w:tcPr>
        <w:p w14:paraId="4D79F41B" w14:textId="6AD10B7E" w:rsidR="0062752F" w:rsidRPr="00C67859" w:rsidRDefault="0062752F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Document_number  \* MERGEFORMAT </w:instrText>
          </w:r>
          <w:r w:rsidRPr="00C67859">
            <w:rPr>
              <w:sz w:val="16"/>
              <w:lang w:val="cs-CZ"/>
            </w:rPr>
            <w:fldChar w:fldCharType="separate"/>
          </w:r>
          <w:r>
            <w:rPr>
              <w:sz w:val="16"/>
              <w:lang w:val="cs-CZ"/>
            </w:rPr>
            <w:t>AAU-RP-0001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62752F" w:rsidRPr="00C67859" w14:paraId="03EFBAB7" w14:textId="77777777" w:rsidTr="00F00257">
      <w:tc>
        <w:tcPr>
          <w:tcW w:w="2977" w:type="dxa"/>
          <w:vMerge/>
        </w:tcPr>
        <w:p w14:paraId="5A204E83" w14:textId="77777777" w:rsidR="0062752F" w:rsidRPr="00C67859" w:rsidRDefault="0062752F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70E61C" w14:textId="77777777" w:rsidR="0062752F" w:rsidRPr="00C67859" w:rsidRDefault="0062752F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1A3896F1" w14:textId="652609B5" w:rsidR="0062752F" w:rsidRPr="00C67859" w:rsidRDefault="0062752F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Verze</w:t>
          </w:r>
          <w:r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08035C11" w14:textId="77777777" w:rsidR="0062752F" w:rsidRPr="00C67859" w:rsidRDefault="0062752F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Issue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sz w:val="16"/>
              <w:lang w:val="cs-CZ"/>
            </w:rPr>
            <w:t>Draft 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62752F" w:rsidRPr="00C67859" w14:paraId="6F190ACD" w14:textId="77777777" w:rsidTr="00F00257">
      <w:tc>
        <w:tcPr>
          <w:tcW w:w="2977" w:type="dxa"/>
          <w:vMerge/>
        </w:tcPr>
        <w:p w14:paraId="1EDABD59" w14:textId="77777777" w:rsidR="0062752F" w:rsidRPr="00C67859" w:rsidRDefault="0062752F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489EC205" w14:textId="77777777" w:rsidR="0062752F" w:rsidRPr="00C67859" w:rsidRDefault="0062752F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0D86069F" w14:textId="00DB55B6" w:rsidR="0062752F" w:rsidRPr="00C67859" w:rsidRDefault="0062752F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Revize</w:t>
          </w:r>
          <w:r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69B8BC34" w14:textId="1568C7F4" w:rsidR="0062752F" w:rsidRPr="00C67859" w:rsidRDefault="0090087B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1</w:t>
          </w:r>
        </w:p>
      </w:tc>
    </w:tr>
    <w:tr w:rsidR="0062752F" w:rsidRPr="00C67859" w14:paraId="13F1B9FA" w14:textId="77777777" w:rsidTr="00F00257">
      <w:tc>
        <w:tcPr>
          <w:tcW w:w="2977" w:type="dxa"/>
          <w:vMerge/>
        </w:tcPr>
        <w:p w14:paraId="2EC05A9A" w14:textId="77777777" w:rsidR="0062752F" w:rsidRPr="00C67859" w:rsidRDefault="0062752F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6090CD" w14:textId="77777777" w:rsidR="0062752F" w:rsidRPr="00C67859" w:rsidRDefault="0062752F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279FCD8F" w14:textId="0CD3DF09" w:rsidR="0062752F" w:rsidRPr="00C67859" w:rsidRDefault="0062752F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Datum</w:t>
          </w:r>
          <w:r w:rsidRPr="00C67859">
            <w:rPr>
              <w:sz w:val="16"/>
              <w:lang w:val="cs-CZ"/>
            </w:rPr>
            <w:t>:</w:t>
          </w:r>
        </w:p>
      </w:tc>
      <w:sdt>
        <w:sdtPr>
          <w:rPr>
            <w:sz w:val="16"/>
            <w:lang w:val="cs-CZ"/>
          </w:rPr>
          <w:alias w:val="Datum publikování"/>
          <w:tag w:val=""/>
          <w:id w:val="-1450850600"/>
          <w:dataBinding w:prefixMappings="xmlns:ns0='http://schemas.microsoft.com/office/2006/coverPageProps' " w:xpath="/ns0:CoverPageProperties[1]/ns0:PublishDate[1]" w:storeItemID="{55AF091B-3C7A-41E3-B477-F2FDAA23CFDA}"/>
          <w:date w:fullDate="2023-01-04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1842" w:type="dxa"/>
            </w:tcPr>
            <w:p w14:paraId="389DAC8F" w14:textId="74031DF5" w:rsidR="0062752F" w:rsidRPr="00C67859" w:rsidRDefault="0090087B" w:rsidP="007D1959">
              <w:pPr>
                <w:pStyle w:val="Header"/>
                <w:rPr>
                  <w:sz w:val="16"/>
                  <w:lang w:val="cs-CZ"/>
                </w:rPr>
              </w:pPr>
              <w:r>
                <w:rPr>
                  <w:sz w:val="16"/>
                  <w:lang w:val="cs-CZ"/>
                </w:rPr>
                <w:t>4.1.2023</w:t>
              </w:r>
            </w:p>
          </w:tc>
        </w:sdtContent>
      </w:sdt>
    </w:tr>
    <w:tr w:rsidR="0062752F" w:rsidRPr="00C67859" w14:paraId="30EE5245" w14:textId="77777777" w:rsidTr="00F00257">
      <w:tc>
        <w:tcPr>
          <w:tcW w:w="2977" w:type="dxa"/>
          <w:vMerge/>
        </w:tcPr>
        <w:p w14:paraId="3B785EFF" w14:textId="77777777" w:rsidR="0062752F" w:rsidRPr="00C67859" w:rsidRDefault="0062752F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13E138CD" w14:textId="77777777" w:rsidR="0062752F" w:rsidRPr="00C67859" w:rsidRDefault="0062752F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424CD3FC" w14:textId="3A9CA2AB" w:rsidR="0062752F" w:rsidRPr="00C67859" w:rsidRDefault="0062752F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Strany</w:t>
          </w:r>
          <w:r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186D3747" w14:textId="77777777" w:rsidR="0062752F" w:rsidRPr="00C67859" w:rsidRDefault="0062752F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PAGE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2</w:t>
          </w:r>
          <w:r w:rsidRPr="00C67859">
            <w:rPr>
              <w:sz w:val="16"/>
              <w:lang w:val="cs-CZ"/>
            </w:rPr>
            <w:fldChar w:fldCharType="end"/>
          </w:r>
          <w:r w:rsidRPr="00C67859">
            <w:rPr>
              <w:sz w:val="16"/>
              <w:lang w:val="cs-CZ"/>
            </w:rPr>
            <w:t xml:space="preserve"> of </w:t>
          </w: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NUMPAGES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8</w:t>
          </w:r>
          <w:r w:rsidRPr="00C67859">
            <w:rPr>
              <w:sz w:val="16"/>
              <w:lang w:val="cs-CZ"/>
            </w:rPr>
            <w:fldChar w:fldCharType="end"/>
          </w:r>
        </w:p>
      </w:tc>
    </w:tr>
  </w:tbl>
  <w:p w14:paraId="41D6F2BD" w14:textId="77777777" w:rsidR="0062752F" w:rsidRPr="00C67859" w:rsidRDefault="0062752F" w:rsidP="00A55C66">
    <w:pPr>
      <w:pStyle w:val="Header"/>
      <w:rPr>
        <w:lang w:val="cs-CZ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23" w:type="dxa"/>
      <w:tblInd w:w="-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28" w:type="dxa"/>
      </w:tblCellMar>
      <w:tblLook w:val="04A0" w:firstRow="1" w:lastRow="0" w:firstColumn="1" w:lastColumn="0" w:noHBand="0" w:noVBand="1"/>
    </w:tblPr>
    <w:tblGrid>
      <w:gridCol w:w="6521"/>
      <w:gridCol w:w="993"/>
      <w:gridCol w:w="2409"/>
    </w:tblGrid>
    <w:tr w:rsidR="0062752F" w14:paraId="3E53B9D2" w14:textId="77777777" w:rsidTr="0067557D">
      <w:tc>
        <w:tcPr>
          <w:tcW w:w="6521" w:type="dxa"/>
        </w:tcPr>
        <w:p w14:paraId="4D7623A6" w14:textId="77777777" w:rsidR="0062752F" w:rsidRPr="004F0582" w:rsidRDefault="0062752F" w:rsidP="0042075D">
          <w:pPr>
            <w:pStyle w:val="Header"/>
            <w:spacing w:before="120"/>
            <w:rPr>
              <w:rFonts w:cs="Arial"/>
              <w:b/>
              <w:sz w:val="36"/>
              <w:lang w:val="cs-CZ"/>
            </w:rPr>
          </w:pPr>
          <w:r w:rsidRPr="004F0582">
            <w:rPr>
              <w:rFonts w:cs="Arial"/>
              <w:b/>
              <w:sz w:val="36"/>
              <w:lang w:val="cs-CZ"/>
            </w:rPr>
            <w:fldChar w:fldCharType="begin"/>
          </w:r>
          <w:r w:rsidRPr="004F0582">
            <w:rPr>
              <w:rFonts w:cs="Arial"/>
              <w:b/>
              <w:sz w:val="36"/>
              <w:lang w:val="cs-CZ"/>
            </w:rPr>
            <w:instrText xml:space="preserve"> DOCPROPERTY  Project  \* MERGEFORMAT </w:instrText>
          </w:r>
          <w:r w:rsidRPr="004F0582">
            <w:rPr>
              <w:rFonts w:cs="Arial"/>
              <w:b/>
              <w:sz w:val="36"/>
              <w:lang w:val="cs-CZ"/>
            </w:rPr>
            <w:fldChar w:fldCharType="separate"/>
          </w:r>
          <w:r w:rsidRPr="004F0582">
            <w:rPr>
              <w:rFonts w:cs="Arial"/>
              <w:b/>
              <w:sz w:val="36"/>
              <w:lang w:val="cs-CZ"/>
            </w:rPr>
            <w:t xml:space="preserve">BPC-NDI </w:t>
          </w:r>
        </w:p>
        <w:p w14:paraId="4FCA20FC" w14:textId="5A5A18CC" w:rsidR="0062752F" w:rsidRPr="0042075D" w:rsidRDefault="0062752F" w:rsidP="0042075D">
          <w:pPr>
            <w:pStyle w:val="Header"/>
            <w:spacing w:before="120"/>
            <w:rPr>
              <w:rFonts w:cs="Arial"/>
              <w:b/>
              <w:sz w:val="24"/>
            </w:rPr>
          </w:pPr>
          <w:r w:rsidRPr="004F0582">
            <w:rPr>
              <w:rFonts w:cs="Arial"/>
              <w:b/>
              <w:sz w:val="36"/>
              <w:lang w:val="cs-CZ"/>
            </w:rPr>
            <w:t>Pomocná Aritmetická Jednotka</w:t>
          </w:r>
          <w:r w:rsidRPr="004F0582">
            <w:rPr>
              <w:rFonts w:cs="Arial"/>
              <w:b/>
              <w:sz w:val="36"/>
              <w:lang w:val="cs-CZ"/>
            </w:rPr>
            <w:fldChar w:fldCharType="end"/>
          </w:r>
        </w:p>
      </w:tc>
      <w:tc>
        <w:tcPr>
          <w:tcW w:w="3402" w:type="dxa"/>
          <w:gridSpan w:val="2"/>
        </w:tcPr>
        <w:p w14:paraId="18603812" w14:textId="77777777" w:rsidR="0062752F" w:rsidRDefault="0062752F" w:rsidP="0067557D">
          <w:pPr>
            <w:pStyle w:val="Header"/>
            <w:jc w:val="both"/>
          </w:pPr>
          <w:r>
            <w:rPr>
              <w:noProof/>
              <w:lang w:val="cs-CZ" w:eastAsia="cs-CZ"/>
            </w:rPr>
            <w:drawing>
              <wp:inline distT="0" distB="0" distL="0" distR="0" wp14:anchorId="2986550E" wp14:editId="2179C158">
                <wp:extent cx="2113226" cy="717452"/>
                <wp:effectExtent l="0" t="0" r="1905" b="6985"/>
                <wp:docPr id="5" name="Obráze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247" cy="755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2752F" w14:paraId="47EDCDFD" w14:textId="77777777" w:rsidTr="0067557D">
      <w:tc>
        <w:tcPr>
          <w:tcW w:w="6521" w:type="dxa"/>
          <w:vMerge w:val="restart"/>
          <w:vAlign w:val="center"/>
        </w:tcPr>
        <w:p w14:paraId="2D0C785E" w14:textId="77777777" w:rsidR="0062752F" w:rsidRPr="00FA1182" w:rsidRDefault="0062752F" w:rsidP="0067557D">
          <w:pPr>
            <w:pStyle w:val="Header"/>
            <w:rPr>
              <w:b/>
              <w:sz w:val="28"/>
              <w:szCs w:val="28"/>
            </w:rPr>
          </w:pPr>
        </w:p>
      </w:tc>
      <w:tc>
        <w:tcPr>
          <w:tcW w:w="993" w:type="dxa"/>
        </w:tcPr>
        <w:p w14:paraId="52728823" w14:textId="77777777" w:rsidR="0062752F" w:rsidRDefault="0062752F" w:rsidP="0067557D">
          <w:pPr>
            <w:pStyle w:val="Header"/>
            <w:ind w:left="113"/>
            <w:rPr>
              <w:sz w:val="18"/>
            </w:rPr>
          </w:pPr>
        </w:p>
        <w:p w14:paraId="0EDD8654" w14:textId="77777777" w:rsidR="0062752F" w:rsidRPr="0005593F" w:rsidRDefault="0062752F" w:rsidP="0067557D">
          <w:pPr>
            <w:pStyle w:val="Header"/>
            <w:ind w:left="113"/>
            <w:rPr>
              <w:sz w:val="18"/>
            </w:rPr>
          </w:pPr>
          <w:r w:rsidRPr="0005593F">
            <w:rPr>
              <w:sz w:val="18"/>
            </w:rPr>
            <w:t>Doc-No:</w:t>
          </w:r>
        </w:p>
      </w:tc>
      <w:tc>
        <w:tcPr>
          <w:tcW w:w="2409" w:type="dxa"/>
        </w:tcPr>
        <w:p w14:paraId="6376EF4C" w14:textId="77777777" w:rsidR="0062752F" w:rsidRDefault="0062752F" w:rsidP="007D1959">
          <w:pPr>
            <w:pStyle w:val="Header"/>
            <w:rPr>
              <w:sz w:val="18"/>
            </w:rPr>
          </w:pPr>
        </w:p>
        <w:p w14:paraId="64C72BF2" w14:textId="7B0A090F" w:rsidR="0062752F" w:rsidRPr="0005593F" w:rsidRDefault="0062752F" w:rsidP="007D1959">
          <w:pPr>
            <w:pStyle w:val="Header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 Document_number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AAU-RP-001</w:t>
          </w:r>
          <w:r>
            <w:rPr>
              <w:sz w:val="18"/>
            </w:rPr>
            <w:fldChar w:fldCharType="end"/>
          </w:r>
        </w:p>
      </w:tc>
    </w:tr>
    <w:tr w:rsidR="0062752F" w14:paraId="057E8E23" w14:textId="77777777" w:rsidTr="0067557D">
      <w:tc>
        <w:tcPr>
          <w:tcW w:w="6521" w:type="dxa"/>
          <w:vMerge/>
        </w:tcPr>
        <w:p w14:paraId="09042C0B" w14:textId="77777777" w:rsidR="0062752F" w:rsidRPr="0005593F" w:rsidRDefault="0062752F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001A6044" w14:textId="575B2653" w:rsidR="0062752F" w:rsidRPr="0005593F" w:rsidRDefault="0062752F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Verze</w:t>
          </w:r>
          <w:r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0EEBC202" w14:textId="44A0CE86" w:rsidR="0062752F" w:rsidRPr="0005593F" w:rsidRDefault="0062752F" w:rsidP="0005593F">
          <w:pPr>
            <w:pStyle w:val="Header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Issue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Draft 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>.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Revision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0</w:t>
          </w:r>
          <w:r w:rsidRPr="0005593F">
            <w:rPr>
              <w:sz w:val="18"/>
            </w:rPr>
            <w:fldChar w:fldCharType="end"/>
          </w:r>
        </w:p>
      </w:tc>
    </w:tr>
    <w:tr w:rsidR="0062752F" w14:paraId="7BCA9226" w14:textId="77777777" w:rsidTr="0067557D">
      <w:tc>
        <w:tcPr>
          <w:tcW w:w="6521" w:type="dxa"/>
          <w:vMerge/>
        </w:tcPr>
        <w:p w14:paraId="631F9A87" w14:textId="77777777" w:rsidR="0062752F" w:rsidRPr="0005593F" w:rsidRDefault="0062752F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4E7819D2" w14:textId="5971BD2E" w:rsidR="0062752F" w:rsidRPr="0005593F" w:rsidRDefault="0062752F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Datum</w:t>
          </w:r>
          <w:r w:rsidRPr="0005593F">
            <w:rPr>
              <w:sz w:val="18"/>
            </w:rPr>
            <w:t>:</w:t>
          </w:r>
        </w:p>
      </w:tc>
      <w:sdt>
        <w:sdtPr>
          <w:rPr>
            <w:sz w:val="18"/>
          </w:rPr>
          <w:alias w:val="Datum publikování"/>
          <w:tag w:val=""/>
          <w:id w:val="749163362"/>
          <w:dataBinding w:prefixMappings="xmlns:ns0='http://schemas.microsoft.com/office/2006/coverPageProps' " w:xpath="/ns0:CoverPageProperties[1]/ns0:PublishDate[1]" w:storeItemID="{55AF091B-3C7A-41E3-B477-F2FDAA23CFDA}"/>
          <w:date w:fullDate="2023-01-04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2409" w:type="dxa"/>
            </w:tcPr>
            <w:p w14:paraId="7083651A" w14:textId="04A79296" w:rsidR="0062752F" w:rsidRPr="0005593F" w:rsidRDefault="0090087B" w:rsidP="007D1959">
              <w:pPr>
                <w:pStyle w:val="Header"/>
                <w:rPr>
                  <w:sz w:val="18"/>
                </w:rPr>
              </w:pPr>
              <w:r>
                <w:rPr>
                  <w:sz w:val="18"/>
                  <w:lang w:val="cs-CZ"/>
                </w:rPr>
                <w:t>4.1.2023</w:t>
              </w:r>
            </w:p>
          </w:tc>
        </w:sdtContent>
      </w:sdt>
    </w:tr>
    <w:tr w:rsidR="0062752F" w14:paraId="4EF6562D" w14:textId="77777777" w:rsidTr="0067557D">
      <w:tc>
        <w:tcPr>
          <w:tcW w:w="6521" w:type="dxa"/>
          <w:vMerge/>
        </w:tcPr>
        <w:p w14:paraId="2555B7D0" w14:textId="77777777" w:rsidR="0062752F" w:rsidRPr="0005593F" w:rsidRDefault="0062752F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647971B7" w14:textId="76175626" w:rsidR="0062752F" w:rsidRPr="0005593F" w:rsidRDefault="0062752F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Strany</w:t>
          </w:r>
          <w:r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220C5A71" w14:textId="77777777" w:rsidR="0062752F" w:rsidRPr="0005593F" w:rsidRDefault="0062752F" w:rsidP="00A326C8">
          <w:pPr>
            <w:pStyle w:val="Header"/>
            <w:ind w:right="425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PAGE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 xml:space="preserve"> of 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NUMPAGES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8</w:t>
          </w:r>
          <w:r w:rsidRPr="0005593F">
            <w:rPr>
              <w:sz w:val="18"/>
            </w:rPr>
            <w:fldChar w:fldCharType="end"/>
          </w:r>
        </w:p>
      </w:tc>
    </w:tr>
  </w:tbl>
  <w:p w14:paraId="5B54CDDE" w14:textId="77777777" w:rsidR="0062752F" w:rsidRDefault="006275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323B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0E255597"/>
    <w:multiLevelType w:val="multilevel"/>
    <w:tmpl w:val="0405001D"/>
    <w:styleLink w:val="Seznamvtextu"/>
    <w:lvl w:ilvl="0">
      <w:start w:val="1"/>
      <w:numFmt w:val="decimal"/>
      <w:pStyle w:val="Text-cislovanyseznam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937826"/>
    <w:multiLevelType w:val="hybridMultilevel"/>
    <w:tmpl w:val="A73C271E"/>
    <w:lvl w:ilvl="0" w:tplc="01D6F1A0">
      <w:start w:val="1"/>
      <w:numFmt w:val="bullet"/>
      <w:pStyle w:val="Text-bodovysezna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9378F0"/>
    <w:multiLevelType w:val="hybridMultilevel"/>
    <w:tmpl w:val="82324ACC"/>
    <w:lvl w:ilvl="0" w:tplc="1B2CB7F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43D4A"/>
    <w:multiLevelType w:val="hybridMultilevel"/>
    <w:tmpl w:val="B1466546"/>
    <w:lvl w:ilvl="0" w:tplc="971A3ADE">
      <w:start w:val="1"/>
      <w:numFmt w:val="decimal"/>
      <w:pStyle w:val="Nadpis1mimoobsa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A740E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2CD23651"/>
    <w:multiLevelType w:val="hybridMultilevel"/>
    <w:tmpl w:val="F38AA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95A8D"/>
    <w:multiLevelType w:val="multilevel"/>
    <w:tmpl w:val="ABAEDA08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8710EEE"/>
    <w:multiLevelType w:val="hybridMultilevel"/>
    <w:tmpl w:val="DDDE1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333D8"/>
    <w:multiLevelType w:val="hybridMultilevel"/>
    <w:tmpl w:val="316445B4"/>
    <w:lvl w:ilvl="0" w:tplc="9270372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42B40"/>
    <w:multiLevelType w:val="multilevel"/>
    <w:tmpl w:val="0310D84E"/>
    <w:lvl w:ilvl="0">
      <w:start w:val="1"/>
      <w:numFmt w:val="decimal"/>
      <w:pStyle w:val="Heading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80" w:hanging="680"/>
      </w:pPr>
      <w:rPr>
        <w:rFonts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</w:rPr>
    </w:lvl>
  </w:abstractNum>
  <w:abstractNum w:abstractNumId="11" w15:restartNumberingAfterBreak="0">
    <w:nsid w:val="50B43EB6"/>
    <w:multiLevelType w:val="hybridMultilevel"/>
    <w:tmpl w:val="1708F68E"/>
    <w:lvl w:ilvl="0" w:tplc="0405000F">
      <w:start w:val="1"/>
      <w:numFmt w:val="decimal"/>
      <w:lvlText w:val="%1."/>
      <w:lvlJc w:val="left"/>
      <w:pPr>
        <w:ind w:left="660" w:hanging="360"/>
      </w:pPr>
    </w:lvl>
    <w:lvl w:ilvl="1" w:tplc="04050019" w:tentative="1">
      <w:start w:val="1"/>
      <w:numFmt w:val="lowerLetter"/>
      <w:lvlText w:val="%2."/>
      <w:lvlJc w:val="left"/>
      <w:pPr>
        <w:ind w:left="1380" w:hanging="360"/>
      </w:pPr>
    </w:lvl>
    <w:lvl w:ilvl="2" w:tplc="0405001B" w:tentative="1">
      <w:start w:val="1"/>
      <w:numFmt w:val="lowerRoman"/>
      <w:lvlText w:val="%3."/>
      <w:lvlJc w:val="right"/>
      <w:pPr>
        <w:ind w:left="2100" w:hanging="180"/>
      </w:pPr>
    </w:lvl>
    <w:lvl w:ilvl="3" w:tplc="0405000F" w:tentative="1">
      <w:start w:val="1"/>
      <w:numFmt w:val="decimal"/>
      <w:lvlText w:val="%4."/>
      <w:lvlJc w:val="left"/>
      <w:pPr>
        <w:ind w:left="2820" w:hanging="360"/>
      </w:pPr>
    </w:lvl>
    <w:lvl w:ilvl="4" w:tplc="04050019" w:tentative="1">
      <w:start w:val="1"/>
      <w:numFmt w:val="lowerLetter"/>
      <w:lvlText w:val="%5."/>
      <w:lvlJc w:val="left"/>
      <w:pPr>
        <w:ind w:left="3540" w:hanging="360"/>
      </w:pPr>
    </w:lvl>
    <w:lvl w:ilvl="5" w:tplc="0405001B" w:tentative="1">
      <w:start w:val="1"/>
      <w:numFmt w:val="lowerRoman"/>
      <w:lvlText w:val="%6."/>
      <w:lvlJc w:val="right"/>
      <w:pPr>
        <w:ind w:left="4260" w:hanging="180"/>
      </w:pPr>
    </w:lvl>
    <w:lvl w:ilvl="6" w:tplc="0405000F" w:tentative="1">
      <w:start w:val="1"/>
      <w:numFmt w:val="decimal"/>
      <w:lvlText w:val="%7."/>
      <w:lvlJc w:val="left"/>
      <w:pPr>
        <w:ind w:left="4980" w:hanging="360"/>
      </w:pPr>
    </w:lvl>
    <w:lvl w:ilvl="7" w:tplc="04050019" w:tentative="1">
      <w:start w:val="1"/>
      <w:numFmt w:val="lowerLetter"/>
      <w:lvlText w:val="%8."/>
      <w:lvlJc w:val="left"/>
      <w:pPr>
        <w:ind w:left="5700" w:hanging="360"/>
      </w:pPr>
    </w:lvl>
    <w:lvl w:ilvl="8" w:tplc="0405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564E481E"/>
    <w:multiLevelType w:val="multilevel"/>
    <w:tmpl w:val="0405001D"/>
    <w:numStyleLink w:val="Seznamvtextu"/>
  </w:abstractNum>
  <w:abstractNum w:abstractNumId="13" w15:restartNumberingAfterBreak="0">
    <w:nsid w:val="633C47E8"/>
    <w:multiLevelType w:val="hybridMultilevel"/>
    <w:tmpl w:val="98403A6A"/>
    <w:lvl w:ilvl="0" w:tplc="323C9FB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A78A4"/>
    <w:multiLevelType w:val="multilevel"/>
    <w:tmpl w:val="ABAEDA08"/>
    <w:styleLink w:val="ADseznam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6B2418E3"/>
    <w:multiLevelType w:val="hybridMultilevel"/>
    <w:tmpl w:val="248EE608"/>
    <w:lvl w:ilvl="0" w:tplc="403A562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F6FB0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801926590">
    <w:abstractNumId w:val="10"/>
  </w:num>
  <w:num w:numId="2" w16cid:durableId="1169096753">
    <w:abstractNumId w:val="14"/>
  </w:num>
  <w:num w:numId="3" w16cid:durableId="152375592">
    <w:abstractNumId w:val="7"/>
  </w:num>
  <w:num w:numId="4" w16cid:durableId="478574604">
    <w:abstractNumId w:val="1"/>
  </w:num>
  <w:num w:numId="5" w16cid:durableId="1386487789">
    <w:abstractNumId w:val="12"/>
  </w:num>
  <w:num w:numId="6" w16cid:durableId="185991543">
    <w:abstractNumId w:val="2"/>
  </w:num>
  <w:num w:numId="7" w16cid:durableId="1964145045">
    <w:abstractNumId w:val="4"/>
  </w:num>
  <w:num w:numId="8" w16cid:durableId="197205059">
    <w:abstractNumId w:val="11"/>
  </w:num>
  <w:num w:numId="9" w16cid:durableId="351034082">
    <w:abstractNumId w:val="0"/>
  </w:num>
  <w:num w:numId="10" w16cid:durableId="1582523522">
    <w:abstractNumId w:val="5"/>
  </w:num>
  <w:num w:numId="11" w16cid:durableId="1847555383">
    <w:abstractNumId w:val="16"/>
  </w:num>
  <w:num w:numId="12" w16cid:durableId="1617785164">
    <w:abstractNumId w:val="8"/>
  </w:num>
  <w:num w:numId="13" w16cid:durableId="167985778">
    <w:abstractNumId w:val="6"/>
  </w:num>
  <w:num w:numId="14" w16cid:durableId="906720757">
    <w:abstractNumId w:val="15"/>
  </w:num>
  <w:num w:numId="15" w16cid:durableId="2082673324">
    <w:abstractNumId w:val="3"/>
  </w:num>
  <w:num w:numId="16" w16cid:durableId="21639908">
    <w:abstractNumId w:val="13"/>
  </w:num>
  <w:num w:numId="17" w16cid:durableId="1411805376">
    <w:abstractNumId w:val="9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vořák Vojtěch (118345)">
    <w15:presenceInfo w15:providerId="AD" w15:userId="S-1-5-21-4279338437-3342105399-2246814792-141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clickAndTypeStyle w:val="Text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C5"/>
    <w:rsid w:val="000059B1"/>
    <w:rsid w:val="00010857"/>
    <w:rsid w:val="000128C3"/>
    <w:rsid w:val="00013B10"/>
    <w:rsid w:val="00013F15"/>
    <w:rsid w:val="0002313A"/>
    <w:rsid w:val="0002491A"/>
    <w:rsid w:val="00025C35"/>
    <w:rsid w:val="000262A5"/>
    <w:rsid w:val="000311E4"/>
    <w:rsid w:val="00031BD9"/>
    <w:rsid w:val="00032714"/>
    <w:rsid w:val="00035460"/>
    <w:rsid w:val="0004027D"/>
    <w:rsid w:val="00040C04"/>
    <w:rsid w:val="00041E0B"/>
    <w:rsid w:val="00045B86"/>
    <w:rsid w:val="000476E9"/>
    <w:rsid w:val="00050BB9"/>
    <w:rsid w:val="00052D4D"/>
    <w:rsid w:val="0005310A"/>
    <w:rsid w:val="0005593F"/>
    <w:rsid w:val="00060043"/>
    <w:rsid w:val="000665D9"/>
    <w:rsid w:val="00072372"/>
    <w:rsid w:val="00072F66"/>
    <w:rsid w:val="00076747"/>
    <w:rsid w:val="00076B17"/>
    <w:rsid w:val="000A13AB"/>
    <w:rsid w:val="000B4B30"/>
    <w:rsid w:val="000B5423"/>
    <w:rsid w:val="000B614B"/>
    <w:rsid w:val="000B768A"/>
    <w:rsid w:val="000C0367"/>
    <w:rsid w:val="000C1227"/>
    <w:rsid w:val="000C349F"/>
    <w:rsid w:val="000D3CFB"/>
    <w:rsid w:val="000E12A7"/>
    <w:rsid w:val="000E15C1"/>
    <w:rsid w:val="000E3C85"/>
    <w:rsid w:val="000E57B7"/>
    <w:rsid w:val="000F0D4F"/>
    <w:rsid w:val="000F351E"/>
    <w:rsid w:val="000F3EDE"/>
    <w:rsid w:val="0010063F"/>
    <w:rsid w:val="00102A66"/>
    <w:rsid w:val="001105C5"/>
    <w:rsid w:val="00111669"/>
    <w:rsid w:val="00113466"/>
    <w:rsid w:val="00116384"/>
    <w:rsid w:val="001166AD"/>
    <w:rsid w:val="00121269"/>
    <w:rsid w:val="00125E50"/>
    <w:rsid w:val="00131080"/>
    <w:rsid w:val="00133759"/>
    <w:rsid w:val="00142511"/>
    <w:rsid w:val="00144645"/>
    <w:rsid w:val="00144790"/>
    <w:rsid w:val="001448FC"/>
    <w:rsid w:val="00146528"/>
    <w:rsid w:val="001503B1"/>
    <w:rsid w:val="00151F8F"/>
    <w:rsid w:val="00160B67"/>
    <w:rsid w:val="00167BAD"/>
    <w:rsid w:val="001729B5"/>
    <w:rsid w:val="00174BE7"/>
    <w:rsid w:val="00175C94"/>
    <w:rsid w:val="00175D06"/>
    <w:rsid w:val="0018093D"/>
    <w:rsid w:val="00194024"/>
    <w:rsid w:val="00196C8F"/>
    <w:rsid w:val="00197667"/>
    <w:rsid w:val="001A6C7C"/>
    <w:rsid w:val="001B0091"/>
    <w:rsid w:val="001B0992"/>
    <w:rsid w:val="001B4352"/>
    <w:rsid w:val="001B614A"/>
    <w:rsid w:val="001C1A68"/>
    <w:rsid w:val="001C1CB5"/>
    <w:rsid w:val="001C2454"/>
    <w:rsid w:val="001C3414"/>
    <w:rsid w:val="001C5634"/>
    <w:rsid w:val="001D0DD4"/>
    <w:rsid w:val="001D23A3"/>
    <w:rsid w:val="001D32B6"/>
    <w:rsid w:val="001D42E7"/>
    <w:rsid w:val="001D52F9"/>
    <w:rsid w:val="001D53BA"/>
    <w:rsid w:val="001D6537"/>
    <w:rsid w:val="001D73A3"/>
    <w:rsid w:val="001E65D1"/>
    <w:rsid w:val="001F0C33"/>
    <w:rsid w:val="001F36E8"/>
    <w:rsid w:val="001F42E2"/>
    <w:rsid w:val="0020096F"/>
    <w:rsid w:val="002018F4"/>
    <w:rsid w:val="00205FB8"/>
    <w:rsid w:val="00212CB4"/>
    <w:rsid w:val="0021741F"/>
    <w:rsid w:val="002222B8"/>
    <w:rsid w:val="00223E3F"/>
    <w:rsid w:val="002303B4"/>
    <w:rsid w:val="00233E90"/>
    <w:rsid w:val="00237EDD"/>
    <w:rsid w:val="00263A61"/>
    <w:rsid w:val="00264728"/>
    <w:rsid w:val="00270226"/>
    <w:rsid w:val="00275B50"/>
    <w:rsid w:val="00276BE4"/>
    <w:rsid w:val="00276CB8"/>
    <w:rsid w:val="00277BAC"/>
    <w:rsid w:val="0028062E"/>
    <w:rsid w:val="002808C2"/>
    <w:rsid w:val="002828C1"/>
    <w:rsid w:val="0028529F"/>
    <w:rsid w:val="00292F23"/>
    <w:rsid w:val="002931BF"/>
    <w:rsid w:val="0029368E"/>
    <w:rsid w:val="002A107D"/>
    <w:rsid w:val="002A76ED"/>
    <w:rsid w:val="002B080E"/>
    <w:rsid w:val="002B5503"/>
    <w:rsid w:val="002C0985"/>
    <w:rsid w:val="002C3A5D"/>
    <w:rsid w:val="002D2DD0"/>
    <w:rsid w:val="002D32F3"/>
    <w:rsid w:val="002D6839"/>
    <w:rsid w:val="002E4859"/>
    <w:rsid w:val="002E53F9"/>
    <w:rsid w:val="002E5424"/>
    <w:rsid w:val="002F17EC"/>
    <w:rsid w:val="002F5C49"/>
    <w:rsid w:val="002F7475"/>
    <w:rsid w:val="00301A1B"/>
    <w:rsid w:val="00302826"/>
    <w:rsid w:val="003040F2"/>
    <w:rsid w:val="00306126"/>
    <w:rsid w:val="00310103"/>
    <w:rsid w:val="00313528"/>
    <w:rsid w:val="00315FD2"/>
    <w:rsid w:val="00316C27"/>
    <w:rsid w:val="003179C7"/>
    <w:rsid w:val="003227CD"/>
    <w:rsid w:val="00322D9D"/>
    <w:rsid w:val="0032534C"/>
    <w:rsid w:val="003258ED"/>
    <w:rsid w:val="003279EE"/>
    <w:rsid w:val="00327ECA"/>
    <w:rsid w:val="00330925"/>
    <w:rsid w:val="003318B7"/>
    <w:rsid w:val="00332B47"/>
    <w:rsid w:val="00337999"/>
    <w:rsid w:val="00340BDE"/>
    <w:rsid w:val="0034124B"/>
    <w:rsid w:val="003422E3"/>
    <w:rsid w:val="00343D35"/>
    <w:rsid w:val="003446AD"/>
    <w:rsid w:val="003458D0"/>
    <w:rsid w:val="00352871"/>
    <w:rsid w:val="00356C06"/>
    <w:rsid w:val="00360856"/>
    <w:rsid w:val="00361E04"/>
    <w:rsid w:val="003650C9"/>
    <w:rsid w:val="0037220F"/>
    <w:rsid w:val="0037381C"/>
    <w:rsid w:val="00375BD9"/>
    <w:rsid w:val="0037758A"/>
    <w:rsid w:val="00381682"/>
    <w:rsid w:val="00385941"/>
    <w:rsid w:val="00392296"/>
    <w:rsid w:val="003A2167"/>
    <w:rsid w:val="003A26B2"/>
    <w:rsid w:val="003B6F09"/>
    <w:rsid w:val="003C0207"/>
    <w:rsid w:val="003C67CF"/>
    <w:rsid w:val="003C75AA"/>
    <w:rsid w:val="003D2C0F"/>
    <w:rsid w:val="003D5D37"/>
    <w:rsid w:val="003D668D"/>
    <w:rsid w:val="003D67BF"/>
    <w:rsid w:val="003E2235"/>
    <w:rsid w:val="003E4F98"/>
    <w:rsid w:val="003F1A03"/>
    <w:rsid w:val="003F2050"/>
    <w:rsid w:val="004023F5"/>
    <w:rsid w:val="004053A6"/>
    <w:rsid w:val="00407E85"/>
    <w:rsid w:val="00410DB5"/>
    <w:rsid w:val="00412BBE"/>
    <w:rsid w:val="0042075D"/>
    <w:rsid w:val="00420E51"/>
    <w:rsid w:val="004235BF"/>
    <w:rsid w:val="0042447E"/>
    <w:rsid w:val="00425F0C"/>
    <w:rsid w:val="00431ADB"/>
    <w:rsid w:val="00432E58"/>
    <w:rsid w:val="004347EA"/>
    <w:rsid w:val="00444DB0"/>
    <w:rsid w:val="00451EE2"/>
    <w:rsid w:val="00453CD9"/>
    <w:rsid w:val="00455278"/>
    <w:rsid w:val="004579FA"/>
    <w:rsid w:val="00457F32"/>
    <w:rsid w:val="00460210"/>
    <w:rsid w:val="0046588A"/>
    <w:rsid w:val="004709F8"/>
    <w:rsid w:val="00473A72"/>
    <w:rsid w:val="00473BF8"/>
    <w:rsid w:val="0047510B"/>
    <w:rsid w:val="0047682A"/>
    <w:rsid w:val="00480DB8"/>
    <w:rsid w:val="0048334C"/>
    <w:rsid w:val="0049196C"/>
    <w:rsid w:val="00493110"/>
    <w:rsid w:val="004A10A2"/>
    <w:rsid w:val="004A175C"/>
    <w:rsid w:val="004B5596"/>
    <w:rsid w:val="004B63BF"/>
    <w:rsid w:val="004B6772"/>
    <w:rsid w:val="004C017D"/>
    <w:rsid w:val="004C1A0B"/>
    <w:rsid w:val="004C4F0B"/>
    <w:rsid w:val="004C61CC"/>
    <w:rsid w:val="004C690E"/>
    <w:rsid w:val="004C7980"/>
    <w:rsid w:val="004D02A2"/>
    <w:rsid w:val="004D2A65"/>
    <w:rsid w:val="004D37DC"/>
    <w:rsid w:val="004D6E36"/>
    <w:rsid w:val="004E0D8E"/>
    <w:rsid w:val="004E335E"/>
    <w:rsid w:val="004E45F5"/>
    <w:rsid w:val="004F0582"/>
    <w:rsid w:val="004F6D66"/>
    <w:rsid w:val="00500ADC"/>
    <w:rsid w:val="00510802"/>
    <w:rsid w:val="0051143B"/>
    <w:rsid w:val="00517783"/>
    <w:rsid w:val="00520092"/>
    <w:rsid w:val="0052078B"/>
    <w:rsid w:val="00524426"/>
    <w:rsid w:val="00533EA9"/>
    <w:rsid w:val="0053790B"/>
    <w:rsid w:val="00542655"/>
    <w:rsid w:val="005452BC"/>
    <w:rsid w:val="005474DC"/>
    <w:rsid w:val="005479C9"/>
    <w:rsid w:val="00552DE0"/>
    <w:rsid w:val="00554D4F"/>
    <w:rsid w:val="00554E82"/>
    <w:rsid w:val="005551AF"/>
    <w:rsid w:val="00556514"/>
    <w:rsid w:val="00563D14"/>
    <w:rsid w:val="00564960"/>
    <w:rsid w:val="005664DB"/>
    <w:rsid w:val="00566F87"/>
    <w:rsid w:val="00567A4B"/>
    <w:rsid w:val="00567ACB"/>
    <w:rsid w:val="005702D8"/>
    <w:rsid w:val="00574273"/>
    <w:rsid w:val="00576BD3"/>
    <w:rsid w:val="00580D6E"/>
    <w:rsid w:val="00584771"/>
    <w:rsid w:val="005866E8"/>
    <w:rsid w:val="00587734"/>
    <w:rsid w:val="005A30BA"/>
    <w:rsid w:val="005A6A94"/>
    <w:rsid w:val="005A7C0A"/>
    <w:rsid w:val="005A7D52"/>
    <w:rsid w:val="005B157A"/>
    <w:rsid w:val="005C21E7"/>
    <w:rsid w:val="005C4B89"/>
    <w:rsid w:val="005D0840"/>
    <w:rsid w:val="005D3B5E"/>
    <w:rsid w:val="005D7F99"/>
    <w:rsid w:val="005E0257"/>
    <w:rsid w:val="005F7549"/>
    <w:rsid w:val="00605599"/>
    <w:rsid w:val="00610A5C"/>
    <w:rsid w:val="00611483"/>
    <w:rsid w:val="00612008"/>
    <w:rsid w:val="00612B26"/>
    <w:rsid w:val="00614C74"/>
    <w:rsid w:val="0061651B"/>
    <w:rsid w:val="00622587"/>
    <w:rsid w:val="006267BE"/>
    <w:rsid w:val="0062752F"/>
    <w:rsid w:val="00636AB0"/>
    <w:rsid w:val="00640E5C"/>
    <w:rsid w:val="00644ECC"/>
    <w:rsid w:val="00645002"/>
    <w:rsid w:val="00646DEB"/>
    <w:rsid w:val="006510F2"/>
    <w:rsid w:val="006531C2"/>
    <w:rsid w:val="006628CE"/>
    <w:rsid w:val="0066752A"/>
    <w:rsid w:val="0067557D"/>
    <w:rsid w:val="00676547"/>
    <w:rsid w:val="0067761F"/>
    <w:rsid w:val="00680491"/>
    <w:rsid w:val="00682D4D"/>
    <w:rsid w:val="006830B7"/>
    <w:rsid w:val="0068384F"/>
    <w:rsid w:val="006949C5"/>
    <w:rsid w:val="006A0FE3"/>
    <w:rsid w:val="006A5ED1"/>
    <w:rsid w:val="006A7BC1"/>
    <w:rsid w:val="006A7DDE"/>
    <w:rsid w:val="006B32D2"/>
    <w:rsid w:val="006C7169"/>
    <w:rsid w:val="006D0285"/>
    <w:rsid w:val="006D0A75"/>
    <w:rsid w:val="006D3D23"/>
    <w:rsid w:val="006D4708"/>
    <w:rsid w:val="006D4C87"/>
    <w:rsid w:val="006D76FF"/>
    <w:rsid w:val="006E600A"/>
    <w:rsid w:val="006F3C5B"/>
    <w:rsid w:val="006F4FB1"/>
    <w:rsid w:val="006F4FF1"/>
    <w:rsid w:val="006F5887"/>
    <w:rsid w:val="00701F2F"/>
    <w:rsid w:val="00702206"/>
    <w:rsid w:val="00703BD9"/>
    <w:rsid w:val="007043FB"/>
    <w:rsid w:val="00704D3E"/>
    <w:rsid w:val="0070736C"/>
    <w:rsid w:val="00721196"/>
    <w:rsid w:val="00723B1F"/>
    <w:rsid w:val="00723B7E"/>
    <w:rsid w:val="00726703"/>
    <w:rsid w:val="007335BC"/>
    <w:rsid w:val="00735521"/>
    <w:rsid w:val="00735EFD"/>
    <w:rsid w:val="00741443"/>
    <w:rsid w:val="007531CB"/>
    <w:rsid w:val="00753E6F"/>
    <w:rsid w:val="0075435F"/>
    <w:rsid w:val="007559D3"/>
    <w:rsid w:val="007573EB"/>
    <w:rsid w:val="007642B6"/>
    <w:rsid w:val="00764F38"/>
    <w:rsid w:val="0076541F"/>
    <w:rsid w:val="00767761"/>
    <w:rsid w:val="0077094D"/>
    <w:rsid w:val="0078646F"/>
    <w:rsid w:val="00786893"/>
    <w:rsid w:val="00786DBF"/>
    <w:rsid w:val="00787A95"/>
    <w:rsid w:val="007965D5"/>
    <w:rsid w:val="00796B28"/>
    <w:rsid w:val="007B131C"/>
    <w:rsid w:val="007B1CAF"/>
    <w:rsid w:val="007B70F6"/>
    <w:rsid w:val="007C00FB"/>
    <w:rsid w:val="007C4756"/>
    <w:rsid w:val="007C7F7E"/>
    <w:rsid w:val="007D1959"/>
    <w:rsid w:val="007D1F07"/>
    <w:rsid w:val="007D20F0"/>
    <w:rsid w:val="007D384E"/>
    <w:rsid w:val="007D4AC3"/>
    <w:rsid w:val="007D528D"/>
    <w:rsid w:val="007D5792"/>
    <w:rsid w:val="007E0C15"/>
    <w:rsid w:val="007E3609"/>
    <w:rsid w:val="007F4F1F"/>
    <w:rsid w:val="007F5A63"/>
    <w:rsid w:val="007F6107"/>
    <w:rsid w:val="007F7CD7"/>
    <w:rsid w:val="00801E03"/>
    <w:rsid w:val="00803A77"/>
    <w:rsid w:val="0081373E"/>
    <w:rsid w:val="00825B34"/>
    <w:rsid w:val="00826FD5"/>
    <w:rsid w:val="0082733B"/>
    <w:rsid w:val="0083070F"/>
    <w:rsid w:val="00830E3B"/>
    <w:rsid w:val="008358BE"/>
    <w:rsid w:val="0084088B"/>
    <w:rsid w:val="008430A3"/>
    <w:rsid w:val="008459A7"/>
    <w:rsid w:val="00846199"/>
    <w:rsid w:val="0085181A"/>
    <w:rsid w:val="008537BD"/>
    <w:rsid w:val="0085404B"/>
    <w:rsid w:val="00864679"/>
    <w:rsid w:val="008652D5"/>
    <w:rsid w:val="008739D1"/>
    <w:rsid w:val="00876D67"/>
    <w:rsid w:val="0088141C"/>
    <w:rsid w:val="0088403B"/>
    <w:rsid w:val="00885225"/>
    <w:rsid w:val="00894D80"/>
    <w:rsid w:val="0089733E"/>
    <w:rsid w:val="00897DC6"/>
    <w:rsid w:val="008A1DA6"/>
    <w:rsid w:val="008A1EFE"/>
    <w:rsid w:val="008A3AFC"/>
    <w:rsid w:val="008A3BE0"/>
    <w:rsid w:val="008A7CAF"/>
    <w:rsid w:val="008B067E"/>
    <w:rsid w:val="008B3542"/>
    <w:rsid w:val="008C0799"/>
    <w:rsid w:val="008C3099"/>
    <w:rsid w:val="008C3356"/>
    <w:rsid w:val="008D2532"/>
    <w:rsid w:val="008D4BEB"/>
    <w:rsid w:val="008D6C21"/>
    <w:rsid w:val="008D76B5"/>
    <w:rsid w:val="008D7C91"/>
    <w:rsid w:val="008F04B7"/>
    <w:rsid w:val="008F30F8"/>
    <w:rsid w:val="0090087B"/>
    <w:rsid w:val="00903E4F"/>
    <w:rsid w:val="00904C67"/>
    <w:rsid w:val="0090622A"/>
    <w:rsid w:val="00906FAC"/>
    <w:rsid w:val="009132D2"/>
    <w:rsid w:val="00913D14"/>
    <w:rsid w:val="009161CD"/>
    <w:rsid w:val="0092292F"/>
    <w:rsid w:val="00925069"/>
    <w:rsid w:val="00930DAB"/>
    <w:rsid w:val="00932228"/>
    <w:rsid w:val="00942C59"/>
    <w:rsid w:val="00942D20"/>
    <w:rsid w:val="009466FD"/>
    <w:rsid w:val="00947CE4"/>
    <w:rsid w:val="00947FA8"/>
    <w:rsid w:val="00951598"/>
    <w:rsid w:val="00953C99"/>
    <w:rsid w:val="00954978"/>
    <w:rsid w:val="00957DC4"/>
    <w:rsid w:val="009702F4"/>
    <w:rsid w:val="0098065B"/>
    <w:rsid w:val="00980B23"/>
    <w:rsid w:val="00985F73"/>
    <w:rsid w:val="00987EAC"/>
    <w:rsid w:val="00990996"/>
    <w:rsid w:val="009918AB"/>
    <w:rsid w:val="00991998"/>
    <w:rsid w:val="009926D7"/>
    <w:rsid w:val="00994C90"/>
    <w:rsid w:val="009961B1"/>
    <w:rsid w:val="00997477"/>
    <w:rsid w:val="00997843"/>
    <w:rsid w:val="009A1AB5"/>
    <w:rsid w:val="009A1B0F"/>
    <w:rsid w:val="009A36E0"/>
    <w:rsid w:val="009A5AA1"/>
    <w:rsid w:val="009B1F5B"/>
    <w:rsid w:val="009B226D"/>
    <w:rsid w:val="009B2BE7"/>
    <w:rsid w:val="009B6D8A"/>
    <w:rsid w:val="009C59DD"/>
    <w:rsid w:val="009D1DEE"/>
    <w:rsid w:val="009D3464"/>
    <w:rsid w:val="009D7551"/>
    <w:rsid w:val="009E284A"/>
    <w:rsid w:val="009E2A99"/>
    <w:rsid w:val="009E6B84"/>
    <w:rsid w:val="009F0A09"/>
    <w:rsid w:val="009F68C8"/>
    <w:rsid w:val="009F6B10"/>
    <w:rsid w:val="00A05BAF"/>
    <w:rsid w:val="00A06EBC"/>
    <w:rsid w:val="00A14ABE"/>
    <w:rsid w:val="00A17661"/>
    <w:rsid w:val="00A21080"/>
    <w:rsid w:val="00A26666"/>
    <w:rsid w:val="00A326C8"/>
    <w:rsid w:val="00A343D9"/>
    <w:rsid w:val="00A35EFF"/>
    <w:rsid w:val="00A403C6"/>
    <w:rsid w:val="00A4155E"/>
    <w:rsid w:val="00A42A63"/>
    <w:rsid w:val="00A436C2"/>
    <w:rsid w:val="00A5389C"/>
    <w:rsid w:val="00A544FC"/>
    <w:rsid w:val="00A55C66"/>
    <w:rsid w:val="00A55E95"/>
    <w:rsid w:val="00A61307"/>
    <w:rsid w:val="00A65D9B"/>
    <w:rsid w:val="00A6634B"/>
    <w:rsid w:val="00A66759"/>
    <w:rsid w:val="00A72AA2"/>
    <w:rsid w:val="00A741B1"/>
    <w:rsid w:val="00A75942"/>
    <w:rsid w:val="00A76C08"/>
    <w:rsid w:val="00A83832"/>
    <w:rsid w:val="00A83E6B"/>
    <w:rsid w:val="00A854A5"/>
    <w:rsid w:val="00A912F2"/>
    <w:rsid w:val="00A92A96"/>
    <w:rsid w:val="00AA0589"/>
    <w:rsid w:val="00AA5BA7"/>
    <w:rsid w:val="00AB24B2"/>
    <w:rsid w:val="00AB2769"/>
    <w:rsid w:val="00AB599E"/>
    <w:rsid w:val="00AC213C"/>
    <w:rsid w:val="00AC2FE0"/>
    <w:rsid w:val="00AC751D"/>
    <w:rsid w:val="00AD529A"/>
    <w:rsid w:val="00AD5BB3"/>
    <w:rsid w:val="00AD7096"/>
    <w:rsid w:val="00AD7D0E"/>
    <w:rsid w:val="00AE4D72"/>
    <w:rsid w:val="00AE742C"/>
    <w:rsid w:val="00AF7F1B"/>
    <w:rsid w:val="00B003A9"/>
    <w:rsid w:val="00B004DB"/>
    <w:rsid w:val="00B0294A"/>
    <w:rsid w:val="00B02D03"/>
    <w:rsid w:val="00B059D3"/>
    <w:rsid w:val="00B13F38"/>
    <w:rsid w:val="00B16C66"/>
    <w:rsid w:val="00B1732D"/>
    <w:rsid w:val="00B2017B"/>
    <w:rsid w:val="00B235E5"/>
    <w:rsid w:val="00B24906"/>
    <w:rsid w:val="00B34C1E"/>
    <w:rsid w:val="00B43B12"/>
    <w:rsid w:val="00B44FDB"/>
    <w:rsid w:val="00B51286"/>
    <w:rsid w:val="00B52EA5"/>
    <w:rsid w:val="00B56B52"/>
    <w:rsid w:val="00B613A8"/>
    <w:rsid w:val="00B64660"/>
    <w:rsid w:val="00B669DF"/>
    <w:rsid w:val="00B67D23"/>
    <w:rsid w:val="00B70150"/>
    <w:rsid w:val="00B758DA"/>
    <w:rsid w:val="00B810F8"/>
    <w:rsid w:val="00B81E6E"/>
    <w:rsid w:val="00B8782E"/>
    <w:rsid w:val="00B91BCA"/>
    <w:rsid w:val="00B9439A"/>
    <w:rsid w:val="00B964A7"/>
    <w:rsid w:val="00BA05B9"/>
    <w:rsid w:val="00BA2158"/>
    <w:rsid w:val="00BA3C52"/>
    <w:rsid w:val="00BA5AD9"/>
    <w:rsid w:val="00BA7ED9"/>
    <w:rsid w:val="00BB0190"/>
    <w:rsid w:val="00BB04A1"/>
    <w:rsid w:val="00BB0603"/>
    <w:rsid w:val="00BB3E15"/>
    <w:rsid w:val="00BC1937"/>
    <w:rsid w:val="00BC5B67"/>
    <w:rsid w:val="00BD040F"/>
    <w:rsid w:val="00BD3703"/>
    <w:rsid w:val="00BD4C37"/>
    <w:rsid w:val="00BD5152"/>
    <w:rsid w:val="00BD565F"/>
    <w:rsid w:val="00BD6F1F"/>
    <w:rsid w:val="00BF51D5"/>
    <w:rsid w:val="00BF7E48"/>
    <w:rsid w:val="00C02690"/>
    <w:rsid w:val="00C03219"/>
    <w:rsid w:val="00C14FC5"/>
    <w:rsid w:val="00C15B4B"/>
    <w:rsid w:val="00C207C0"/>
    <w:rsid w:val="00C212BF"/>
    <w:rsid w:val="00C21426"/>
    <w:rsid w:val="00C23195"/>
    <w:rsid w:val="00C23A0A"/>
    <w:rsid w:val="00C26E37"/>
    <w:rsid w:val="00C277E6"/>
    <w:rsid w:val="00C3132C"/>
    <w:rsid w:val="00C32A23"/>
    <w:rsid w:val="00C444BF"/>
    <w:rsid w:val="00C47511"/>
    <w:rsid w:val="00C50760"/>
    <w:rsid w:val="00C540E6"/>
    <w:rsid w:val="00C56B31"/>
    <w:rsid w:val="00C61CEE"/>
    <w:rsid w:val="00C62BA8"/>
    <w:rsid w:val="00C63431"/>
    <w:rsid w:val="00C652A6"/>
    <w:rsid w:val="00C67859"/>
    <w:rsid w:val="00C74E5A"/>
    <w:rsid w:val="00C764F4"/>
    <w:rsid w:val="00C76DBA"/>
    <w:rsid w:val="00C836C4"/>
    <w:rsid w:val="00C87986"/>
    <w:rsid w:val="00C97396"/>
    <w:rsid w:val="00CA068F"/>
    <w:rsid w:val="00CA0F85"/>
    <w:rsid w:val="00CA479C"/>
    <w:rsid w:val="00CB0C14"/>
    <w:rsid w:val="00CB22DE"/>
    <w:rsid w:val="00CC0519"/>
    <w:rsid w:val="00CC0D5F"/>
    <w:rsid w:val="00CC1B42"/>
    <w:rsid w:val="00CC1E45"/>
    <w:rsid w:val="00CD51EE"/>
    <w:rsid w:val="00CE1571"/>
    <w:rsid w:val="00CE3FE9"/>
    <w:rsid w:val="00CE60F7"/>
    <w:rsid w:val="00CE6CAC"/>
    <w:rsid w:val="00CF535D"/>
    <w:rsid w:val="00CF56A4"/>
    <w:rsid w:val="00CF6E1C"/>
    <w:rsid w:val="00CF7B6C"/>
    <w:rsid w:val="00CF7C5F"/>
    <w:rsid w:val="00D01E71"/>
    <w:rsid w:val="00D03F92"/>
    <w:rsid w:val="00D10350"/>
    <w:rsid w:val="00D13D33"/>
    <w:rsid w:val="00D161EB"/>
    <w:rsid w:val="00D17311"/>
    <w:rsid w:val="00D20D48"/>
    <w:rsid w:val="00D26AF4"/>
    <w:rsid w:val="00D30078"/>
    <w:rsid w:val="00D363E5"/>
    <w:rsid w:val="00D36B0C"/>
    <w:rsid w:val="00D423C5"/>
    <w:rsid w:val="00D42E02"/>
    <w:rsid w:val="00D47AD4"/>
    <w:rsid w:val="00D523C5"/>
    <w:rsid w:val="00D53259"/>
    <w:rsid w:val="00D56F8F"/>
    <w:rsid w:val="00D6485D"/>
    <w:rsid w:val="00D7054C"/>
    <w:rsid w:val="00D7326E"/>
    <w:rsid w:val="00D73801"/>
    <w:rsid w:val="00D749C3"/>
    <w:rsid w:val="00D762BF"/>
    <w:rsid w:val="00D82CB3"/>
    <w:rsid w:val="00D83939"/>
    <w:rsid w:val="00D90F84"/>
    <w:rsid w:val="00DA1518"/>
    <w:rsid w:val="00DA38DA"/>
    <w:rsid w:val="00DA67F1"/>
    <w:rsid w:val="00DB58A0"/>
    <w:rsid w:val="00DB5F75"/>
    <w:rsid w:val="00DB7A29"/>
    <w:rsid w:val="00DC45E5"/>
    <w:rsid w:val="00DC53FA"/>
    <w:rsid w:val="00DC6793"/>
    <w:rsid w:val="00DC6F42"/>
    <w:rsid w:val="00DE18B1"/>
    <w:rsid w:val="00DE206C"/>
    <w:rsid w:val="00DE366E"/>
    <w:rsid w:val="00DE44AD"/>
    <w:rsid w:val="00DE4BB8"/>
    <w:rsid w:val="00DE5246"/>
    <w:rsid w:val="00DE7318"/>
    <w:rsid w:val="00E01BF8"/>
    <w:rsid w:val="00E02184"/>
    <w:rsid w:val="00E03AD1"/>
    <w:rsid w:val="00E0436B"/>
    <w:rsid w:val="00E071B2"/>
    <w:rsid w:val="00E10D95"/>
    <w:rsid w:val="00E12412"/>
    <w:rsid w:val="00E2046E"/>
    <w:rsid w:val="00E2160D"/>
    <w:rsid w:val="00E22D7C"/>
    <w:rsid w:val="00E2468C"/>
    <w:rsid w:val="00E24A7C"/>
    <w:rsid w:val="00E26651"/>
    <w:rsid w:val="00E26FE4"/>
    <w:rsid w:val="00E320E2"/>
    <w:rsid w:val="00E43218"/>
    <w:rsid w:val="00E44624"/>
    <w:rsid w:val="00E469B8"/>
    <w:rsid w:val="00E502C2"/>
    <w:rsid w:val="00E60781"/>
    <w:rsid w:val="00E64BA8"/>
    <w:rsid w:val="00E66833"/>
    <w:rsid w:val="00E71574"/>
    <w:rsid w:val="00E71B8C"/>
    <w:rsid w:val="00E812C3"/>
    <w:rsid w:val="00E81EC4"/>
    <w:rsid w:val="00E861D8"/>
    <w:rsid w:val="00E92373"/>
    <w:rsid w:val="00E94032"/>
    <w:rsid w:val="00E95B82"/>
    <w:rsid w:val="00EA0041"/>
    <w:rsid w:val="00EA00D4"/>
    <w:rsid w:val="00EA043D"/>
    <w:rsid w:val="00EA2D2C"/>
    <w:rsid w:val="00EB307B"/>
    <w:rsid w:val="00EB493B"/>
    <w:rsid w:val="00EC568F"/>
    <w:rsid w:val="00EC583A"/>
    <w:rsid w:val="00ED462B"/>
    <w:rsid w:val="00ED5ABC"/>
    <w:rsid w:val="00EF104C"/>
    <w:rsid w:val="00EF1CDC"/>
    <w:rsid w:val="00EF7FA8"/>
    <w:rsid w:val="00F00257"/>
    <w:rsid w:val="00F042B0"/>
    <w:rsid w:val="00F1008A"/>
    <w:rsid w:val="00F1332D"/>
    <w:rsid w:val="00F166F6"/>
    <w:rsid w:val="00F2298D"/>
    <w:rsid w:val="00F26545"/>
    <w:rsid w:val="00F30E0B"/>
    <w:rsid w:val="00F32CF2"/>
    <w:rsid w:val="00F33A20"/>
    <w:rsid w:val="00F33E16"/>
    <w:rsid w:val="00F34544"/>
    <w:rsid w:val="00F37E9C"/>
    <w:rsid w:val="00F4175C"/>
    <w:rsid w:val="00F54139"/>
    <w:rsid w:val="00F54AA6"/>
    <w:rsid w:val="00F60B78"/>
    <w:rsid w:val="00F62286"/>
    <w:rsid w:val="00F6593B"/>
    <w:rsid w:val="00F666D5"/>
    <w:rsid w:val="00F73335"/>
    <w:rsid w:val="00F73D54"/>
    <w:rsid w:val="00F80D2C"/>
    <w:rsid w:val="00F81745"/>
    <w:rsid w:val="00F94762"/>
    <w:rsid w:val="00F97792"/>
    <w:rsid w:val="00FA1182"/>
    <w:rsid w:val="00FA1D2B"/>
    <w:rsid w:val="00FA7F8B"/>
    <w:rsid w:val="00FC00C5"/>
    <w:rsid w:val="00FC09BA"/>
    <w:rsid w:val="00FC0CAC"/>
    <w:rsid w:val="00FC2C7A"/>
    <w:rsid w:val="00FC39C6"/>
    <w:rsid w:val="00FC3A15"/>
    <w:rsid w:val="00FD2979"/>
    <w:rsid w:val="00FD6F1D"/>
    <w:rsid w:val="00FD71BA"/>
    <w:rsid w:val="00FD7968"/>
    <w:rsid w:val="00FE168A"/>
    <w:rsid w:val="00FE4BA3"/>
    <w:rsid w:val="00FF5429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E5611"/>
  <w15:docId w15:val="{A7E80999-7EFC-405C-B8F4-79FCAF10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514"/>
    <w:rPr>
      <w:rFonts w:ascii="Arial" w:hAnsi="Arial"/>
      <w:lang w:val="en-US"/>
    </w:rPr>
  </w:style>
  <w:style w:type="paragraph" w:styleId="Heading1">
    <w:name w:val="heading 1"/>
    <w:basedOn w:val="Normal"/>
    <w:next w:val="Text"/>
    <w:link w:val="Heading1Char"/>
    <w:autoRedefine/>
    <w:uiPriority w:val="9"/>
    <w:qFormat/>
    <w:rsid w:val="0042075D"/>
    <w:pPr>
      <w:keepNext/>
      <w:keepLines/>
      <w:pageBreakBefore/>
      <w:numPr>
        <w:numId w:val="1"/>
      </w:numPr>
      <w:spacing w:before="100" w:beforeAutospacing="1" w:after="0"/>
      <w:outlineLvl w:val="0"/>
    </w:pPr>
    <w:rPr>
      <w:rFonts w:eastAsiaTheme="majorEastAsia" w:cs="Arial"/>
      <w:b/>
      <w:bCs/>
      <w:caps/>
      <w:sz w:val="28"/>
      <w:szCs w:val="28"/>
    </w:rPr>
  </w:style>
  <w:style w:type="paragraph" w:styleId="Heading2">
    <w:name w:val="heading 2"/>
    <w:basedOn w:val="Normal"/>
    <w:next w:val="Text"/>
    <w:link w:val="Heading2Char"/>
    <w:autoRedefine/>
    <w:uiPriority w:val="9"/>
    <w:unhideWhenUsed/>
    <w:qFormat/>
    <w:rsid w:val="00612008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Text"/>
    <w:link w:val="Heading3Char"/>
    <w:uiPriority w:val="99"/>
    <w:unhideWhenUsed/>
    <w:qFormat/>
    <w:rsid w:val="003446AD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="Arial"/>
      <w:b/>
      <w:bCs/>
      <w:sz w:val="24"/>
    </w:rPr>
  </w:style>
  <w:style w:type="paragraph" w:styleId="Heading4">
    <w:name w:val="heading 4"/>
    <w:basedOn w:val="Normal"/>
    <w:next w:val="Text"/>
    <w:link w:val="Heading4Char"/>
    <w:uiPriority w:val="9"/>
    <w:unhideWhenUsed/>
    <w:qFormat/>
    <w:rsid w:val="003446AD"/>
    <w:pPr>
      <w:keepNext/>
      <w:keepLines/>
      <w:numPr>
        <w:ilvl w:val="3"/>
        <w:numId w:val="1"/>
      </w:numPr>
      <w:spacing w:before="200" w:after="120"/>
      <w:outlineLvl w:val="3"/>
    </w:pPr>
    <w:rPr>
      <w:rFonts w:eastAsiaTheme="majorEastAsia" w:cs="Arial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D01E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D01E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D01E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D01E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D01E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6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6B"/>
    <w:rPr>
      <w:lang w:val="en-US"/>
    </w:rPr>
  </w:style>
  <w:style w:type="table" w:styleId="TableGrid">
    <w:name w:val="Table Grid"/>
    <w:basedOn w:val="TableNormal"/>
    <w:uiPriority w:val="39"/>
    <w:rsid w:val="00E0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C74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E60781"/>
    <w:rPr>
      <w:color w:val="808080"/>
    </w:rPr>
  </w:style>
  <w:style w:type="paragraph" w:customStyle="1" w:styleId="Tabulkavod">
    <w:name w:val="Tabulka úvod"/>
    <w:rsid w:val="00702206"/>
    <w:pPr>
      <w:spacing w:after="0" w:line="259" w:lineRule="auto"/>
      <w:contextualSpacing/>
    </w:pPr>
    <w:rPr>
      <w:rFonts w:ascii="Arial" w:eastAsia="Calibri" w:hAnsi="Arial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2075D"/>
    <w:rPr>
      <w:rFonts w:ascii="Arial" w:eastAsiaTheme="majorEastAsia" w:hAnsi="Arial" w:cs="Arial"/>
      <w:b/>
      <w:bCs/>
      <w:caps/>
      <w:sz w:val="28"/>
      <w:szCs w:val="28"/>
      <w:lang w:val="en-US"/>
    </w:rPr>
  </w:style>
  <w:style w:type="paragraph" w:customStyle="1" w:styleId="Default">
    <w:name w:val="Default"/>
    <w:rsid w:val="00DA67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12008"/>
    <w:rPr>
      <w:rFonts w:ascii="Arial" w:eastAsiaTheme="majorEastAsia" w:hAnsi="Arial" w:cstheme="majorBidi"/>
      <w:b/>
      <w:bCs/>
      <w:color w:val="000000" w:themeColor="text1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3446AD"/>
    <w:rPr>
      <w:rFonts w:ascii="Arial" w:eastAsiaTheme="majorEastAsia" w:hAnsi="Arial" w:cs="Arial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446AD"/>
    <w:rPr>
      <w:rFonts w:ascii="Arial" w:eastAsiaTheme="majorEastAsia" w:hAnsi="Arial" w:cs="Arial"/>
      <w:b/>
      <w:bCs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E7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E7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E7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Text">
    <w:name w:val="Text"/>
    <w:basedOn w:val="Normal"/>
    <w:qFormat/>
    <w:rsid w:val="00375BD9"/>
    <w:pPr>
      <w:spacing w:after="120"/>
      <w:jc w:val="both"/>
    </w:pPr>
  </w:style>
  <w:style w:type="table" w:customStyle="1" w:styleId="Tabulka">
    <w:name w:val="Tabulka"/>
    <w:basedOn w:val="TableNormal"/>
    <w:uiPriority w:val="99"/>
    <w:rsid w:val="00316C27"/>
    <w:pPr>
      <w:spacing w:after="0" w:line="240" w:lineRule="auto"/>
      <w:contextualSpacing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hAnsi="Arial"/>
        <w:b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firstCol">
      <w:pPr>
        <w:jc w:val="left"/>
      </w:pPr>
    </w:tblStylePr>
  </w:style>
  <w:style w:type="paragraph" w:styleId="Caption">
    <w:name w:val="caption"/>
    <w:basedOn w:val="Normal"/>
    <w:next w:val="Text"/>
    <w:uiPriority w:val="35"/>
    <w:unhideWhenUsed/>
    <w:qFormat/>
    <w:rsid w:val="00277BAC"/>
    <w:pPr>
      <w:spacing w:line="240" w:lineRule="auto"/>
      <w:jc w:val="center"/>
    </w:pPr>
    <w:rPr>
      <w:b/>
      <w:bCs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A5AD9"/>
    <w:pPr>
      <w:spacing w:after="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73801"/>
    <w:pPr>
      <w:spacing w:after="0"/>
      <w:ind w:left="221"/>
    </w:pPr>
  </w:style>
  <w:style w:type="paragraph" w:customStyle="1" w:styleId="Nadpis1mimoobsah">
    <w:name w:val="Nadpis1 mimo obsah"/>
    <w:basedOn w:val="Text"/>
    <w:autoRedefine/>
    <w:qFormat/>
    <w:rsid w:val="00C14FC5"/>
    <w:pPr>
      <w:numPr>
        <w:numId w:val="7"/>
      </w:numPr>
      <w:spacing w:line="240" w:lineRule="auto"/>
    </w:pPr>
    <w:rPr>
      <w:b/>
      <w:cap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A613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13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C06"/>
    <w:pPr>
      <w:ind w:left="720"/>
      <w:contextualSpacing/>
    </w:pPr>
  </w:style>
  <w:style w:type="numbering" w:customStyle="1" w:styleId="ADseznam">
    <w:name w:val="AD_seznam"/>
    <w:uiPriority w:val="99"/>
    <w:rsid w:val="00356C06"/>
    <w:pPr>
      <w:numPr>
        <w:numId w:val="2"/>
      </w:numPr>
    </w:pPr>
  </w:style>
  <w:style w:type="paragraph" w:customStyle="1" w:styleId="Obrzek">
    <w:name w:val="Obrázek"/>
    <w:basedOn w:val="Normal"/>
    <w:next w:val="Text"/>
    <w:autoRedefine/>
    <w:qFormat/>
    <w:rsid w:val="00830E3B"/>
    <w:pPr>
      <w:spacing w:after="0"/>
      <w:jc w:val="center"/>
    </w:pPr>
    <w:rPr>
      <w:noProof/>
      <w:lang w:val="cs-CZ" w:eastAsia="cs-CZ"/>
    </w:rPr>
  </w:style>
  <w:style w:type="paragraph" w:styleId="TableofFigures">
    <w:name w:val="table of figures"/>
    <w:basedOn w:val="Normal"/>
    <w:next w:val="Text"/>
    <w:uiPriority w:val="99"/>
    <w:unhideWhenUsed/>
    <w:rsid w:val="0084088B"/>
    <w:pPr>
      <w:spacing w:after="0"/>
    </w:pPr>
  </w:style>
  <w:style w:type="paragraph" w:customStyle="1" w:styleId="Guide">
    <w:name w:val="Guide"/>
    <w:basedOn w:val="Text"/>
    <w:next w:val="Text"/>
    <w:qFormat/>
    <w:rsid w:val="004207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NoSpacing">
    <w:name w:val="No Spacing"/>
    <w:uiPriority w:val="1"/>
    <w:qFormat/>
    <w:rsid w:val="0042075D"/>
    <w:pPr>
      <w:spacing w:after="0" w:line="240" w:lineRule="auto"/>
    </w:pPr>
    <w:rPr>
      <w:rFonts w:ascii="Arial" w:hAnsi="Arial"/>
      <w:lang w:val="en-US"/>
    </w:rPr>
  </w:style>
  <w:style w:type="numbering" w:customStyle="1" w:styleId="Seznamvtextu">
    <w:name w:val="Seznam v textu"/>
    <w:basedOn w:val="NoList"/>
    <w:uiPriority w:val="99"/>
    <w:rsid w:val="0042075D"/>
    <w:pPr>
      <w:numPr>
        <w:numId w:val="4"/>
      </w:numPr>
    </w:pPr>
  </w:style>
  <w:style w:type="paragraph" w:customStyle="1" w:styleId="Text-cislovanyseznam">
    <w:name w:val="Text - cislovany seznam"/>
    <w:basedOn w:val="Text"/>
    <w:next w:val="Text"/>
    <w:qFormat/>
    <w:rsid w:val="0042075D"/>
    <w:pPr>
      <w:numPr>
        <w:numId w:val="5"/>
      </w:numPr>
    </w:pPr>
  </w:style>
  <w:style w:type="paragraph" w:customStyle="1" w:styleId="Text-bodovyseznam">
    <w:name w:val="Text - bodovy seznam"/>
    <w:basedOn w:val="Text"/>
    <w:next w:val="Text"/>
    <w:qFormat/>
    <w:rsid w:val="0042075D"/>
    <w:pPr>
      <w:numPr>
        <w:numId w:val="6"/>
      </w:numPr>
    </w:pPr>
  </w:style>
  <w:style w:type="paragraph" w:customStyle="1" w:styleId="TabulkySecondpageDocumentchangelog">
    <w:name w:val="Tabulky Second page (Document change log"/>
    <w:aliases w:val="list of acronyms ...)"/>
    <w:basedOn w:val="Tabulkavod"/>
    <w:rsid w:val="004347EA"/>
    <w:rPr>
      <w:rFonts w:eastAsiaTheme="minorHAnsi" w:cstheme="minorBidi"/>
    </w:rPr>
  </w:style>
  <w:style w:type="paragraph" w:customStyle="1" w:styleId="Tabletext">
    <w:name w:val="Table_text"/>
    <w:basedOn w:val="Text"/>
    <w:qFormat/>
    <w:rsid w:val="00A83E6B"/>
    <w:pPr>
      <w:spacing w:after="0" w:line="240" w:lineRule="auto"/>
      <w:contextualSpacing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23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B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B7E"/>
    <w:rPr>
      <w:rFonts w:ascii="Arial" w:hAnsi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B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B7E"/>
    <w:rPr>
      <w:rFonts w:ascii="Arial" w:hAnsi="Arial"/>
      <w:b/>
      <w:bCs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C9739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GridTable1Light">
    <w:name w:val="Grid Table 1 Light"/>
    <w:basedOn w:val="TableNormal"/>
    <w:uiPriority w:val="46"/>
    <w:rsid w:val="000E15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62752F"/>
    <w:pPr>
      <w:spacing w:after="0" w:line="240" w:lineRule="auto"/>
    </w:pPr>
    <w:rPr>
      <w:rFonts w:ascii="Arial" w:hAnsi="Arial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47C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7C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.vsdx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3.jpg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2.jpe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dvorak\Win7\CSRC\dokumentace\doc_template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BED1C7-A5B6-4309-BE3E-8627E12C9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doc_template.dotx</Template>
  <TotalTime>4727</TotalTime>
  <Pages>20</Pages>
  <Words>2984</Words>
  <Characters>17610</Characters>
  <Application>Microsoft Office Word</Application>
  <DocSecurity>0</DocSecurity>
  <Lines>146</Lines>
  <Paragraphs>41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Závěrečná zpráva - Pomocná aritmetická jednotka</vt:lpstr>
      <vt:lpstr>Závěrečná zpráva - Pomocná aritmetická jednotka</vt:lpstr>
    </vt:vector>
  </TitlesOfParts>
  <Company>Brno University of Technology</Company>
  <LinksUpToDate>false</LinksUpToDate>
  <CharactersWithSpaces>20553</CharactersWithSpaces>
  <SharedDoc>false</SharedDoc>
  <HLinks>
    <vt:vector size="150" baseType="variant">
      <vt:variant>
        <vt:i4>1114165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_Toc154134368</vt:lpwstr>
      </vt:variant>
      <vt:variant>
        <vt:i4>1114165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_Toc154134367</vt:lpwstr>
      </vt:variant>
      <vt:variant>
        <vt:i4>1114165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_Toc154134366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_Toc154126396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_Toc154126395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_Toc154126394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_Toc154126393</vt:lpwstr>
      </vt:variant>
      <vt:variant>
        <vt:i4>1114165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_Toc154134365</vt:lpwstr>
      </vt:variant>
      <vt:variant>
        <vt:i4>1114165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_Toc154134364</vt:lpwstr>
      </vt:variant>
      <vt:variant>
        <vt:i4>1114165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_Toc154134363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_Toc154134362</vt:lpwstr>
      </vt:variant>
      <vt:variant>
        <vt:i4>1114165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_Toc154134361</vt:lpwstr>
      </vt:variant>
      <vt:variant>
        <vt:i4>1114165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_Toc154134360</vt:lpwstr>
      </vt:variant>
      <vt:variant>
        <vt:i4>1179701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_Toc154134359</vt:lpwstr>
      </vt:variant>
      <vt:variant>
        <vt:i4>1179701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_Toc154134358</vt:lpwstr>
      </vt:variant>
      <vt:variant>
        <vt:i4>1179701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_Toc154134357</vt:lpwstr>
      </vt:variant>
      <vt:variant>
        <vt:i4>1179701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_Toc154134356</vt:lpwstr>
      </vt:variant>
      <vt:variant>
        <vt:i4>1179701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_Toc154134355</vt:lpwstr>
      </vt:variant>
      <vt:variant>
        <vt:i4>1179701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_Toc154134354</vt:lpwstr>
      </vt:variant>
      <vt:variant>
        <vt:i4>1179701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_Toc154134353</vt:lpwstr>
      </vt:variant>
      <vt:variant>
        <vt:i4>1179701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_Toc154134352</vt:lpwstr>
      </vt:variant>
      <vt:variant>
        <vt:i4>1179701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_Toc154134351</vt:lpwstr>
      </vt:variant>
      <vt:variant>
        <vt:i4>1179701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_Toc154134350</vt:lpwstr>
      </vt:variant>
      <vt:variant>
        <vt:i4>1245237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_Toc154134349</vt:lpwstr>
      </vt:variant>
      <vt:variant>
        <vt:i4>1245237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_Toc154134348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Závěrečná zpráva - Pomocná aritmetická jednotka</dc:title>
  <dc:subject>Závěrečná zpráva - Pomocná aritmetická jednotka</dc:subject>
  <dc:creator>Vojtěch Dvořák (118345)</dc:creator>
  <cp:keywords/>
  <cp:lastModifiedBy>Cejnek Viktor (240320)</cp:lastModifiedBy>
  <cp:revision>340</cp:revision>
  <dcterms:created xsi:type="dcterms:W3CDTF">2023-11-17T14:43:00Z</dcterms:created>
  <dcterms:modified xsi:type="dcterms:W3CDTF">2024-01-04T22:23:00Z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BPC-NDI Pomocná Aritmetická Jednotka</vt:lpwstr>
  </property>
  <property fmtid="{D5CDD505-2E9C-101B-9397-08002B2CF9AE}" pid="3" name="Issue">
    <vt:lpwstr>Draft 1</vt:lpwstr>
  </property>
  <property fmtid="{D5CDD505-2E9C-101B-9397-08002B2CF9AE}" pid="4" name="Revision">
    <vt:lpwstr>0</vt:lpwstr>
  </property>
  <property fmtid="{D5CDD505-2E9C-101B-9397-08002B2CF9AE}" pid="5" name="Date of Issue">
    <vt:filetime>2021-03-25T10:00:00Z</vt:filetime>
  </property>
  <property fmtid="{D5CDD505-2E9C-101B-9397-08002B2CF9AE}" pid="6" name="Document_name">
    <vt:lpwstr>Závěrečná zpráva</vt:lpwstr>
  </property>
  <property fmtid="{D5CDD505-2E9C-101B-9397-08002B2CF9AE}" pid="7" name="Document_number">
    <vt:lpwstr>AAU-RP-001</vt:lpwstr>
  </property>
</Properties>
</file>